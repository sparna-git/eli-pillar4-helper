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09392" w14:textId="77777777" w:rsidR="00512249" w:rsidRPr="00702965" w:rsidRDefault="005E6FFF">
      <w:pPr>
        <w:pStyle w:val="Titre"/>
        <w:rPr>
          <w:lang w:val="en-GB"/>
          <w:rPrChange w:id="0" w:author="Thomas Francart" w:date="2022-01-17T11:02:00Z">
            <w:rPr/>
          </w:rPrChange>
        </w:rPr>
      </w:pPr>
      <w:r w:rsidRPr="00702965">
        <w:rPr>
          <w:lang w:val="en-GB"/>
          <w:rPrChange w:id="1" w:author="Thomas Francart" w:date="2022-01-17T11:02:00Z">
            <w:rPr/>
          </w:rPrChange>
        </w:rPr>
        <w:t>ELI « Pillar IV » Specification</w:t>
      </w:r>
    </w:p>
    <w:p w14:paraId="3CEA422C" w14:textId="77777777" w:rsidR="00512249" w:rsidRPr="00702965" w:rsidRDefault="005E6FFF">
      <w:pPr>
        <w:pStyle w:val="Sous-titre"/>
        <w:rPr>
          <w:lang w:val="en-GB"/>
          <w:rPrChange w:id="2" w:author="Thomas Francart" w:date="2022-01-17T11:02:00Z">
            <w:rPr/>
          </w:rPrChange>
        </w:rPr>
      </w:pPr>
      <w:r w:rsidRPr="00702965">
        <w:rPr>
          <w:lang w:val="en-GB"/>
          <w:rPrChange w:id="3" w:author="Thomas Francart" w:date="2022-01-17T11:02:00Z">
            <w:rPr/>
          </w:rPrChange>
        </w:rPr>
        <w:t>Protocol to synchronize ELI metadata – January 2022</w:t>
      </w:r>
    </w:p>
    <w:p w14:paraId="01F96ED3" w14:textId="77777777" w:rsidR="00512249" w:rsidRPr="00702965" w:rsidRDefault="00512249">
      <w:pPr>
        <w:pStyle w:val="Textbody"/>
        <w:rPr>
          <w:i/>
          <w:iCs/>
          <w:lang w:val="en-GB"/>
          <w:rPrChange w:id="4" w:author="Thomas Francart" w:date="2022-01-17T11:02:00Z">
            <w:rPr>
              <w:i/>
              <w:iCs/>
            </w:rPr>
          </w:rPrChange>
        </w:rPr>
      </w:pPr>
    </w:p>
    <w:p w14:paraId="64F853FE" w14:textId="18D46590" w:rsidR="00702965" w:rsidRPr="00702965" w:rsidRDefault="00702965">
      <w:pPr>
        <w:pStyle w:val="Textbody"/>
        <w:numPr>
          <w:ilvl w:val="0"/>
          <w:numId w:val="4"/>
        </w:numPr>
        <w:spacing w:after="142"/>
        <w:ind w:left="550" w:hanging="363"/>
        <w:rPr>
          <w:ins w:id="5" w:author="Thomas Francart" w:date="2022-01-17T11:02:00Z"/>
          <w:i/>
          <w:iCs/>
        </w:rPr>
      </w:pPr>
      <w:ins w:id="6" w:author="Thomas Francart" w:date="2022-01-17T11:02:00Z">
        <w:r w:rsidRPr="00702965">
          <w:rPr>
            <w:i/>
            <w:iCs/>
            <w:rPrChange w:id="7" w:author="Thomas Francart" w:date="2022-01-17T11:02:00Z">
              <w:rPr/>
            </w:rPrChange>
          </w:rPr>
          <w:t xml:space="preserve">Version : </w:t>
        </w:r>
      </w:ins>
      <w:ins w:id="8" w:author="Thomas Francart" w:date="2022-02-11T14:41:00Z">
        <w:r w:rsidR="009940D3">
          <w:rPr>
            <w:i/>
            <w:iCs/>
          </w:rPr>
          <w:t>3</w:t>
        </w:r>
      </w:ins>
    </w:p>
    <w:p w14:paraId="591D4A26" w14:textId="6D4A7F61" w:rsidR="00512249" w:rsidRDefault="005E6FFF">
      <w:pPr>
        <w:pStyle w:val="Textbody"/>
        <w:numPr>
          <w:ilvl w:val="0"/>
          <w:numId w:val="4"/>
        </w:numPr>
        <w:spacing w:after="142"/>
        <w:ind w:left="550" w:hanging="363"/>
      </w:pPr>
      <w:r>
        <w:rPr>
          <w:i/>
          <w:iCs/>
        </w:rPr>
        <w:t xml:space="preserve">Date : </w:t>
      </w:r>
      <w:del w:id="9" w:author="Thomas Francart" w:date="2022-02-11T14:42:00Z">
        <w:r w:rsidDel="009940D3">
          <w:rPr>
            <w:i/>
            <w:iCs/>
          </w:rPr>
          <w:delText xml:space="preserve">January </w:delText>
        </w:r>
      </w:del>
      <w:proofErr w:type="spellStart"/>
      <w:ins w:id="10" w:author="Thomas Francart" w:date="2022-02-11T14:42:00Z">
        <w:r w:rsidR="009940D3">
          <w:rPr>
            <w:i/>
            <w:iCs/>
          </w:rPr>
          <w:t>February</w:t>
        </w:r>
        <w:proofErr w:type="spellEnd"/>
        <w:r w:rsidR="009940D3">
          <w:rPr>
            <w:i/>
            <w:iCs/>
          </w:rPr>
          <w:t xml:space="preserve"> </w:t>
        </w:r>
      </w:ins>
      <w:r>
        <w:rPr>
          <w:i/>
          <w:iCs/>
        </w:rPr>
        <w:t>2022</w:t>
      </w:r>
    </w:p>
    <w:p w14:paraId="53B2882B" w14:textId="77777777" w:rsidR="00512249" w:rsidRPr="00702965" w:rsidRDefault="005E6FFF">
      <w:pPr>
        <w:pStyle w:val="Textbody"/>
        <w:numPr>
          <w:ilvl w:val="0"/>
          <w:numId w:val="4"/>
        </w:numPr>
        <w:spacing w:after="142"/>
        <w:ind w:left="550" w:hanging="363"/>
        <w:rPr>
          <w:lang w:val="en-GB"/>
          <w:rPrChange w:id="11" w:author="Thomas Francart" w:date="2022-01-17T11:02:00Z">
            <w:rPr/>
          </w:rPrChange>
        </w:rPr>
      </w:pPr>
      <w:r w:rsidRPr="00702965">
        <w:rPr>
          <w:i/>
          <w:iCs/>
          <w:lang w:val="en-GB"/>
          <w:rPrChange w:id="12" w:author="Thomas Francart" w:date="2022-01-17T11:02:00Z">
            <w:rPr>
              <w:i/>
              <w:iCs/>
            </w:rPr>
          </w:rPrChange>
        </w:rPr>
        <w:t>This document supersedes the « </w:t>
      </w:r>
      <w:r>
        <w:rPr>
          <w:i/>
          <w:iCs/>
          <w:lang w:val="en-GB"/>
        </w:rPr>
        <w:t>Specifications to describe ELI Datasets” document</w:t>
      </w:r>
      <w:r>
        <w:rPr>
          <w:rStyle w:val="Appelnotedebasdep"/>
          <w:i/>
          <w:iCs/>
          <w:lang w:val="en-GB"/>
        </w:rPr>
        <w:footnoteReference w:id="1"/>
      </w:r>
      <w:r>
        <w:rPr>
          <w:i/>
          <w:iCs/>
          <w:lang w:val="en-GB"/>
        </w:rPr>
        <w:t>.</w:t>
      </w:r>
    </w:p>
    <w:p w14:paraId="031ECDD7" w14:textId="77777777" w:rsidR="00512249" w:rsidRPr="00702965" w:rsidRDefault="00512249">
      <w:pPr>
        <w:pStyle w:val="Textbody"/>
        <w:spacing w:after="142"/>
        <w:ind w:left="550" w:hanging="363"/>
        <w:rPr>
          <w:lang w:val="en-GB"/>
          <w:rPrChange w:id="13" w:author="Thomas Francart" w:date="2022-01-17T11:02:00Z">
            <w:rPr/>
          </w:rPrChange>
        </w:rPr>
      </w:pPr>
    </w:p>
    <w:sdt>
      <w:sdtPr>
        <w:rPr>
          <w:rFonts w:ascii="Liberation Serif" w:eastAsia="Noto Serif CJK SC" w:hAnsi="Liberation Serif" w:cs="Lohit Devanagari"/>
          <w:color w:val="auto"/>
          <w:kern w:val="3"/>
          <w:sz w:val="24"/>
          <w:szCs w:val="24"/>
          <w:lang w:eastAsia="zh-CN" w:bidi="hi-IN"/>
        </w:rPr>
        <w:id w:val="-1347400305"/>
        <w:docPartObj>
          <w:docPartGallery w:val="Table of Contents"/>
          <w:docPartUnique/>
        </w:docPartObj>
      </w:sdtPr>
      <w:sdtEndPr>
        <w:rPr>
          <w:b/>
          <w:bCs/>
        </w:rPr>
      </w:sdtEndPr>
      <w:sdtContent>
        <w:p w14:paraId="2E8CC542" w14:textId="64D64316" w:rsidR="005E6FFF" w:rsidRDefault="005E6FFF">
          <w:pPr>
            <w:pStyle w:val="En-ttedetabledesmatires"/>
          </w:pPr>
          <w:r>
            <w:t>Table des matières</w:t>
          </w:r>
        </w:p>
        <w:p w14:paraId="38AE3224" w14:textId="5FED3D16" w:rsidR="00180581" w:rsidRDefault="005E6FFF">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r>
            <w:fldChar w:fldCharType="begin"/>
          </w:r>
          <w:r>
            <w:instrText xml:space="preserve"> TOC \o "1-3" \h \z \u </w:instrText>
          </w:r>
          <w:r>
            <w:fldChar w:fldCharType="separate"/>
          </w:r>
          <w:hyperlink w:anchor="_Toc93314775" w:history="1">
            <w:r w:rsidR="00180581" w:rsidRPr="00E96305">
              <w:rPr>
                <w:rStyle w:val="Lienhypertexte"/>
                <w:noProof/>
              </w:rPr>
              <w:t>1.</w:t>
            </w:r>
            <w:r w:rsidR="00180581">
              <w:rPr>
                <w:rFonts w:asciiTheme="minorHAnsi" w:eastAsiaTheme="minorEastAsia" w:hAnsiTheme="minorHAnsi" w:cstheme="minorBidi"/>
                <w:noProof/>
                <w:kern w:val="0"/>
                <w:sz w:val="22"/>
                <w:szCs w:val="22"/>
                <w:lang w:eastAsia="fr-FR" w:bidi="ar-SA"/>
              </w:rPr>
              <w:tab/>
            </w:r>
            <w:r w:rsidR="00180581" w:rsidRPr="00E96305">
              <w:rPr>
                <w:rStyle w:val="Lienhypertexte"/>
                <w:noProof/>
              </w:rPr>
              <w:t>Abstract</w:t>
            </w:r>
            <w:r w:rsidR="00180581">
              <w:rPr>
                <w:noProof/>
                <w:webHidden/>
              </w:rPr>
              <w:tab/>
            </w:r>
            <w:r w:rsidR="00180581">
              <w:rPr>
                <w:noProof/>
                <w:webHidden/>
              </w:rPr>
              <w:fldChar w:fldCharType="begin"/>
            </w:r>
            <w:r w:rsidR="00180581">
              <w:rPr>
                <w:noProof/>
                <w:webHidden/>
              </w:rPr>
              <w:instrText xml:space="preserve"> PAGEREF _Toc93314775 \h </w:instrText>
            </w:r>
            <w:r w:rsidR="00180581">
              <w:rPr>
                <w:noProof/>
                <w:webHidden/>
              </w:rPr>
            </w:r>
            <w:r w:rsidR="00180581">
              <w:rPr>
                <w:noProof/>
                <w:webHidden/>
              </w:rPr>
              <w:fldChar w:fldCharType="separate"/>
            </w:r>
            <w:r w:rsidR="00180581">
              <w:rPr>
                <w:noProof/>
                <w:webHidden/>
              </w:rPr>
              <w:t>2</w:t>
            </w:r>
            <w:r w:rsidR="00180581">
              <w:rPr>
                <w:noProof/>
                <w:webHidden/>
              </w:rPr>
              <w:fldChar w:fldCharType="end"/>
            </w:r>
          </w:hyperlink>
        </w:p>
        <w:p w14:paraId="0DC66553" w14:textId="0190D7FC" w:rsidR="00180581" w:rsidRDefault="00180581">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93314776" w:history="1">
            <w:r w:rsidRPr="00E96305">
              <w:rPr>
                <w:rStyle w:val="Lienhypertexte"/>
                <w:noProof/>
              </w:rPr>
              <w:t>2.</w:t>
            </w:r>
            <w:r>
              <w:rPr>
                <w:rFonts w:asciiTheme="minorHAnsi" w:eastAsiaTheme="minorEastAsia" w:hAnsiTheme="minorHAnsi" w:cstheme="minorBidi"/>
                <w:noProof/>
                <w:kern w:val="0"/>
                <w:sz w:val="22"/>
                <w:szCs w:val="22"/>
                <w:lang w:eastAsia="fr-FR" w:bidi="ar-SA"/>
              </w:rPr>
              <w:tab/>
            </w:r>
            <w:r w:rsidRPr="00E96305">
              <w:rPr>
                <w:rStyle w:val="Lienhypertexte"/>
                <w:noProof/>
              </w:rPr>
              <w:t>Introduction</w:t>
            </w:r>
            <w:r>
              <w:rPr>
                <w:noProof/>
                <w:webHidden/>
              </w:rPr>
              <w:tab/>
            </w:r>
            <w:r>
              <w:rPr>
                <w:noProof/>
                <w:webHidden/>
              </w:rPr>
              <w:fldChar w:fldCharType="begin"/>
            </w:r>
            <w:r>
              <w:rPr>
                <w:noProof/>
                <w:webHidden/>
              </w:rPr>
              <w:instrText xml:space="preserve"> PAGEREF _Toc93314776 \h </w:instrText>
            </w:r>
            <w:r>
              <w:rPr>
                <w:noProof/>
                <w:webHidden/>
              </w:rPr>
            </w:r>
            <w:r>
              <w:rPr>
                <w:noProof/>
                <w:webHidden/>
              </w:rPr>
              <w:fldChar w:fldCharType="separate"/>
            </w:r>
            <w:r>
              <w:rPr>
                <w:noProof/>
                <w:webHidden/>
              </w:rPr>
              <w:t>2</w:t>
            </w:r>
            <w:r>
              <w:rPr>
                <w:noProof/>
                <w:webHidden/>
              </w:rPr>
              <w:fldChar w:fldCharType="end"/>
            </w:r>
          </w:hyperlink>
        </w:p>
        <w:p w14:paraId="0F29D741" w14:textId="03670757" w:rsidR="00180581" w:rsidRDefault="00180581">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93314777" w:history="1">
            <w:r w:rsidRPr="00E96305">
              <w:rPr>
                <w:rStyle w:val="Lienhypertexte"/>
                <w:noProof/>
                <w:lang w:val="en-GB"/>
              </w:rPr>
              <w:t>2.1</w:t>
            </w:r>
            <w:r>
              <w:rPr>
                <w:rFonts w:asciiTheme="minorHAnsi" w:eastAsiaTheme="minorEastAsia" w:hAnsiTheme="minorHAnsi" w:cstheme="minorBidi"/>
                <w:noProof/>
                <w:kern w:val="0"/>
                <w:sz w:val="22"/>
                <w:szCs w:val="22"/>
                <w:lang w:eastAsia="fr-FR" w:bidi="ar-SA"/>
              </w:rPr>
              <w:tab/>
            </w:r>
            <w:r w:rsidRPr="00E96305">
              <w:rPr>
                <w:rStyle w:val="Lienhypertexte"/>
                <w:noProof/>
                <w:lang w:val="en-GB"/>
              </w:rPr>
              <w:t>ELI Pillar I, II, III… and IV</w:t>
            </w:r>
            <w:r>
              <w:rPr>
                <w:noProof/>
                <w:webHidden/>
              </w:rPr>
              <w:tab/>
            </w:r>
            <w:r>
              <w:rPr>
                <w:noProof/>
                <w:webHidden/>
              </w:rPr>
              <w:fldChar w:fldCharType="begin"/>
            </w:r>
            <w:r>
              <w:rPr>
                <w:noProof/>
                <w:webHidden/>
              </w:rPr>
              <w:instrText xml:space="preserve"> PAGEREF _Toc93314777 \h </w:instrText>
            </w:r>
            <w:r>
              <w:rPr>
                <w:noProof/>
                <w:webHidden/>
              </w:rPr>
            </w:r>
            <w:r>
              <w:rPr>
                <w:noProof/>
                <w:webHidden/>
              </w:rPr>
              <w:fldChar w:fldCharType="separate"/>
            </w:r>
            <w:r>
              <w:rPr>
                <w:noProof/>
                <w:webHidden/>
              </w:rPr>
              <w:t>2</w:t>
            </w:r>
            <w:r>
              <w:rPr>
                <w:noProof/>
                <w:webHidden/>
              </w:rPr>
              <w:fldChar w:fldCharType="end"/>
            </w:r>
          </w:hyperlink>
        </w:p>
        <w:p w14:paraId="533391A2" w14:textId="01342037" w:rsidR="00180581" w:rsidRDefault="00180581">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93314778" w:history="1">
            <w:r w:rsidRPr="00E96305">
              <w:rPr>
                <w:rStyle w:val="Lienhypertexte"/>
                <w:noProof/>
              </w:rPr>
              <w:t>2.2</w:t>
            </w:r>
            <w:r>
              <w:rPr>
                <w:rFonts w:asciiTheme="minorHAnsi" w:eastAsiaTheme="minorEastAsia" w:hAnsiTheme="minorHAnsi" w:cstheme="minorBidi"/>
                <w:noProof/>
                <w:kern w:val="0"/>
                <w:sz w:val="22"/>
                <w:szCs w:val="22"/>
                <w:lang w:eastAsia="fr-FR" w:bidi="ar-SA"/>
              </w:rPr>
              <w:tab/>
            </w:r>
            <w:r w:rsidRPr="00E96305">
              <w:rPr>
                <w:rStyle w:val="Lienhypertexte"/>
                <w:noProof/>
              </w:rPr>
              <w:t>Conformance</w:t>
            </w:r>
            <w:r>
              <w:rPr>
                <w:noProof/>
                <w:webHidden/>
              </w:rPr>
              <w:tab/>
            </w:r>
            <w:r>
              <w:rPr>
                <w:noProof/>
                <w:webHidden/>
              </w:rPr>
              <w:fldChar w:fldCharType="begin"/>
            </w:r>
            <w:r>
              <w:rPr>
                <w:noProof/>
                <w:webHidden/>
              </w:rPr>
              <w:instrText xml:space="preserve"> PAGEREF _Toc93314778 \h </w:instrText>
            </w:r>
            <w:r>
              <w:rPr>
                <w:noProof/>
                <w:webHidden/>
              </w:rPr>
            </w:r>
            <w:r>
              <w:rPr>
                <w:noProof/>
                <w:webHidden/>
              </w:rPr>
              <w:fldChar w:fldCharType="separate"/>
            </w:r>
            <w:r>
              <w:rPr>
                <w:noProof/>
                <w:webHidden/>
              </w:rPr>
              <w:t>3</w:t>
            </w:r>
            <w:r>
              <w:rPr>
                <w:noProof/>
                <w:webHidden/>
              </w:rPr>
              <w:fldChar w:fldCharType="end"/>
            </w:r>
          </w:hyperlink>
        </w:p>
        <w:p w14:paraId="7C66D674" w14:textId="295C5A9E" w:rsidR="00180581" w:rsidRDefault="00180581">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93314779" w:history="1">
            <w:r w:rsidRPr="00E96305">
              <w:rPr>
                <w:rStyle w:val="Lienhypertexte"/>
                <w:noProof/>
              </w:rPr>
              <w:t>3.</w:t>
            </w:r>
            <w:r>
              <w:rPr>
                <w:rFonts w:asciiTheme="minorHAnsi" w:eastAsiaTheme="minorEastAsia" w:hAnsiTheme="minorHAnsi" w:cstheme="minorBidi"/>
                <w:noProof/>
                <w:kern w:val="0"/>
                <w:sz w:val="22"/>
                <w:szCs w:val="22"/>
                <w:lang w:eastAsia="fr-FR" w:bidi="ar-SA"/>
              </w:rPr>
              <w:tab/>
            </w:r>
            <w:r w:rsidRPr="00E96305">
              <w:rPr>
                <w:rStyle w:val="Lienhypertexte"/>
                <w:noProof/>
                <w:lang w:val="en-US"/>
              </w:rPr>
              <w:t>ELI Pillar IV protocol</w:t>
            </w:r>
            <w:r>
              <w:rPr>
                <w:noProof/>
                <w:webHidden/>
              </w:rPr>
              <w:tab/>
            </w:r>
            <w:r>
              <w:rPr>
                <w:noProof/>
                <w:webHidden/>
              </w:rPr>
              <w:fldChar w:fldCharType="begin"/>
            </w:r>
            <w:r>
              <w:rPr>
                <w:noProof/>
                <w:webHidden/>
              </w:rPr>
              <w:instrText xml:space="preserve"> PAGEREF _Toc93314779 \h </w:instrText>
            </w:r>
            <w:r>
              <w:rPr>
                <w:noProof/>
                <w:webHidden/>
              </w:rPr>
            </w:r>
            <w:r>
              <w:rPr>
                <w:noProof/>
                <w:webHidden/>
              </w:rPr>
              <w:fldChar w:fldCharType="separate"/>
            </w:r>
            <w:r>
              <w:rPr>
                <w:noProof/>
                <w:webHidden/>
              </w:rPr>
              <w:t>3</w:t>
            </w:r>
            <w:r>
              <w:rPr>
                <w:noProof/>
                <w:webHidden/>
              </w:rPr>
              <w:fldChar w:fldCharType="end"/>
            </w:r>
          </w:hyperlink>
        </w:p>
        <w:p w14:paraId="103E21D8" w14:textId="3CE99AFF" w:rsidR="00180581" w:rsidRDefault="00180581">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93314780" w:history="1">
            <w:r w:rsidRPr="00E96305">
              <w:rPr>
                <w:rStyle w:val="Lienhypertexte"/>
                <w:noProof/>
              </w:rPr>
              <w:t>3.1</w:t>
            </w:r>
            <w:r>
              <w:rPr>
                <w:rFonts w:asciiTheme="minorHAnsi" w:eastAsiaTheme="minorEastAsia" w:hAnsiTheme="minorHAnsi" w:cstheme="minorBidi"/>
                <w:noProof/>
                <w:kern w:val="0"/>
                <w:sz w:val="22"/>
                <w:szCs w:val="22"/>
                <w:lang w:eastAsia="fr-FR" w:bidi="ar-SA"/>
              </w:rPr>
              <w:tab/>
            </w:r>
            <w:r w:rsidRPr="00E96305">
              <w:rPr>
                <w:rStyle w:val="Lienhypertexte"/>
                <w:noProof/>
              </w:rPr>
              <w:t>ELI sitemap</w:t>
            </w:r>
            <w:r>
              <w:rPr>
                <w:noProof/>
                <w:webHidden/>
              </w:rPr>
              <w:tab/>
            </w:r>
            <w:r>
              <w:rPr>
                <w:noProof/>
                <w:webHidden/>
              </w:rPr>
              <w:fldChar w:fldCharType="begin"/>
            </w:r>
            <w:r>
              <w:rPr>
                <w:noProof/>
                <w:webHidden/>
              </w:rPr>
              <w:instrText xml:space="preserve"> PAGEREF _Toc93314780 \h </w:instrText>
            </w:r>
            <w:r>
              <w:rPr>
                <w:noProof/>
                <w:webHidden/>
              </w:rPr>
            </w:r>
            <w:r>
              <w:rPr>
                <w:noProof/>
                <w:webHidden/>
              </w:rPr>
              <w:fldChar w:fldCharType="separate"/>
            </w:r>
            <w:r>
              <w:rPr>
                <w:noProof/>
                <w:webHidden/>
              </w:rPr>
              <w:t>3</w:t>
            </w:r>
            <w:r>
              <w:rPr>
                <w:noProof/>
                <w:webHidden/>
              </w:rPr>
              <w:fldChar w:fldCharType="end"/>
            </w:r>
          </w:hyperlink>
        </w:p>
        <w:p w14:paraId="3AA51F21" w14:textId="3CC239C4" w:rsidR="00180581" w:rsidRDefault="00180581">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93314781" w:history="1">
            <w:r w:rsidRPr="00E96305">
              <w:rPr>
                <w:rStyle w:val="Lienhypertexte"/>
                <w:noProof/>
              </w:rPr>
              <w:t>3.1.1</w:t>
            </w:r>
            <w:r>
              <w:rPr>
                <w:rFonts w:asciiTheme="minorHAnsi" w:eastAsiaTheme="minorEastAsia" w:hAnsiTheme="minorHAnsi" w:cstheme="minorBidi"/>
                <w:noProof/>
                <w:kern w:val="0"/>
                <w:sz w:val="22"/>
                <w:szCs w:val="22"/>
                <w:lang w:eastAsia="fr-FR" w:bidi="ar-SA"/>
              </w:rPr>
              <w:tab/>
            </w:r>
            <w:r w:rsidRPr="00E96305">
              <w:rPr>
                <w:rStyle w:val="Lienhypertexte"/>
                <w:noProof/>
              </w:rPr>
              <w:t>Example of an ELI sitemap</w:t>
            </w:r>
            <w:r>
              <w:rPr>
                <w:noProof/>
                <w:webHidden/>
              </w:rPr>
              <w:tab/>
            </w:r>
            <w:r>
              <w:rPr>
                <w:noProof/>
                <w:webHidden/>
              </w:rPr>
              <w:fldChar w:fldCharType="begin"/>
            </w:r>
            <w:r>
              <w:rPr>
                <w:noProof/>
                <w:webHidden/>
              </w:rPr>
              <w:instrText xml:space="preserve"> PAGEREF _Toc93314781 \h </w:instrText>
            </w:r>
            <w:r>
              <w:rPr>
                <w:noProof/>
                <w:webHidden/>
              </w:rPr>
            </w:r>
            <w:r>
              <w:rPr>
                <w:noProof/>
                <w:webHidden/>
              </w:rPr>
              <w:fldChar w:fldCharType="separate"/>
            </w:r>
            <w:r>
              <w:rPr>
                <w:noProof/>
                <w:webHidden/>
              </w:rPr>
              <w:t>3</w:t>
            </w:r>
            <w:r>
              <w:rPr>
                <w:noProof/>
                <w:webHidden/>
              </w:rPr>
              <w:fldChar w:fldCharType="end"/>
            </w:r>
          </w:hyperlink>
        </w:p>
        <w:p w14:paraId="6BA80FA6" w14:textId="6DE6DBFD" w:rsidR="00180581" w:rsidRDefault="00180581">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93314782" w:history="1">
            <w:r w:rsidRPr="00E96305">
              <w:rPr>
                <w:rStyle w:val="Lienhypertexte"/>
                <w:noProof/>
              </w:rPr>
              <w:t>3.1.2</w:t>
            </w:r>
            <w:r>
              <w:rPr>
                <w:rFonts w:asciiTheme="minorHAnsi" w:eastAsiaTheme="minorEastAsia" w:hAnsiTheme="minorHAnsi" w:cstheme="minorBidi"/>
                <w:noProof/>
                <w:kern w:val="0"/>
                <w:sz w:val="22"/>
                <w:szCs w:val="22"/>
                <w:lang w:eastAsia="fr-FR" w:bidi="ar-SA"/>
              </w:rPr>
              <w:tab/>
            </w:r>
            <w:r w:rsidRPr="00E96305">
              <w:rPr>
                <w:rStyle w:val="Lienhypertexte"/>
                <w:noProof/>
              </w:rPr>
              <w:t>ELI sitemap conformance</w:t>
            </w:r>
            <w:r>
              <w:rPr>
                <w:noProof/>
                <w:webHidden/>
              </w:rPr>
              <w:tab/>
            </w:r>
            <w:r>
              <w:rPr>
                <w:noProof/>
                <w:webHidden/>
              </w:rPr>
              <w:fldChar w:fldCharType="begin"/>
            </w:r>
            <w:r>
              <w:rPr>
                <w:noProof/>
                <w:webHidden/>
              </w:rPr>
              <w:instrText xml:space="preserve"> PAGEREF _Toc93314782 \h </w:instrText>
            </w:r>
            <w:r>
              <w:rPr>
                <w:noProof/>
                <w:webHidden/>
              </w:rPr>
            </w:r>
            <w:r>
              <w:rPr>
                <w:noProof/>
                <w:webHidden/>
              </w:rPr>
              <w:fldChar w:fldCharType="separate"/>
            </w:r>
            <w:r>
              <w:rPr>
                <w:noProof/>
                <w:webHidden/>
              </w:rPr>
              <w:t>3</w:t>
            </w:r>
            <w:r>
              <w:rPr>
                <w:noProof/>
                <w:webHidden/>
              </w:rPr>
              <w:fldChar w:fldCharType="end"/>
            </w:r>
          </w:hyperlink>
        </w:p>
        <w:p w14:paraId="296D4B44" w14:textId="5B18C422" w:rsidR="00180581" w:rsidRDefault="00180581">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93314783" w:history="1">
            <w:r w:rsidRPr="00E96305">
              <w:rPr>
                <w:rStyle w:val="Lienhypertexte"/>
                <w:noProof/>
              </w:rPr>
              <w:t>3.1.3</w:t>
            </w:r>
            <w:r>
              <w:rPr>
                <w:rFonts w:asciiTheme="minorHAnsi" w:eastAsiaTheme="minorEastAsia" w:hAnsiTheme="minorHAnsi" w:cstheme="minorBidi"/>
                <w:noProof/>
                <w:kern w:val="0"/>
                <w:sz w:val="22"/>
                <w:szCs w:val="22"/>
                <w:lang w:eastAsia="fr-FR" w:bidi="ar-SA"/>
              </w:rPr>
              <w:tab/>
            </w:r>
            <w:r w:rsidRPr="00E96305">
              <w:rPr>
                <w:rStyle w:val="Lienhypertexte"/>
                <w:noProof/>
              </w:rPr>
              <w:t>Relation with web search engines</w:t>
            </w:r>
            <w:r>
              <w:rPr>
                <w:noProof/>
                <w:webHidden/>
              </w:rPr>
              <w:tab/>
            </w:r>
            <w:r>
              <w:rPr>
                <w:noProof/>
                <w:webHidden/>
              </w:rPr>
              <w:fldChar w:fldCharType="begin"/>
            </w:r>
            <w:r>
              <w:rPr>
                <w:noProof/>
                <w:webHidden/>
              </w:rPr>
              <w:instrText xml:space="preserve"> PAGEREF _Toc93314783 \h </w:instrText>
            </w:r>
            <w:r>
              <w:rPr>
                <w:noProof/>
                <w:webHidden/>
              </w:rPr>
            </w:r>
            <w:r>
              <w:rPr>
                <w:noProof/>
                <w:webHidden/>
              </w:rPr>
              <w:fldChar w:fldCharType="separate"/>
            </w:r>
            <w:r>
              <w:rPr>
                <w:noProof/>
                <w:webHidden/>
              </w:rPr>
              <w:t>6</w:t>
            </w:r>
            <w:r>
              <w:rPr>
                <w:noProof/>
                <w:webHidden/>
              </w:rPr>
              <w:fldChar w:fldCharType="end"/>
            </w:r>
          </w:hyperlink>
        </w:p>
        <w:p w14:paraId="60ED4233" w14:textId="17BC75FF" w:rsidR="00180581" w:rsidRDefault="00180581">
          <w:pPr>
            <w:pStyle w:val="TM2"/>
            <w:tabs>
              <w:tab w:val="left" w:pos="880"/>
              <w:tab w:val="right" w:leader="dot" w:pos="9628"/>
            </w:tabs>
            <w:rPr>
              <w:rFonts w:asciiTheme="minorHAnsi" w:eastAsiaTheme="minorEastAsia" w:hAnsiTheme="minorHAnsi" w:cstheme="minorBidi"/>
              <w:noProof/>
              <w:kern w:val="0"/>
              <w:sz w:val="22"/>
              <w:szCs w:val="22"/>
              <w:lang w:eastAsia="fr-FR" w:bidi="ar-SA"/>
            </w:rPr>
          </w:pPr>
          <w:hyperlink w:anchor="_Toc93314784" w:history="1">
            <w:r w:rsidRPr="00E96305">
              <w:rPr>
                <w:rStyle w:val="Lienhypertexte"/>
                <w:noProof/>
              </w:rPr>
              <w:t>3.2</w:t>
            </w:r>
            <w:r>
              <w:rPr>
                <w:rFonts w:asciiTheme="minorHAnsi" w:eastAsiaTheme="minorEastAsia" w:hAnsiTheme="minorHAnsi" w:cstheme="minorBidi"/>
                <w:noProof/>
                <w:kern w:val="0"/>
                <w:sz w:val="22"/>
                <w:szCs w:val="22"/>
                <w:lang w:eastAsia="fr-FR" w:bidi="ar-SA"/>
              </w:rPr>
              <w:tab/>
            </w:r>
            <w:r w:rsidRPr="00E96305">
              <w:rPr>
                <w:rStyle w:val="Lienhypertexte"/>
                <w:noProof/>
              </w:rPr>
              <w:t>ELI Update Atom feed</w:t>
            </w:r>
            <w:r>
              <w:rPr>
                <w:noProof/>
                <w:webHidden/>
              </w:rPr>
              <w:tab/>
            </w:r>
            <w:r>
              <w:rPr>
                <w:noProof/>
                <w:webHidden/>
              </w:rPr>
              <w:fldChar w:fldCharType="begin"/>
            </w:r>
            <w:r>
              <w:rPr>
                <w:noProof/>
                <w:webHidden/>
              </w:rPr>
              <w:instrText xml:space="preserve"> PAGEREF _Toc93314784 \h </w:instrText>
            </w:r>
            <w:r>
              <w:rPr>
                <w:noProof/>
                <w:webHidden/>
              </w:rPr>
            </w:r>
            <w:r>
              <w:rPr>
                <w:noProof/>
                <w:webHidden/>
              </w:rPr>
              <w:fldChar w:fldCharType="separate"/>
            </w:r>
            <w:r>
              <w:rPr>
                <w:noProof/>
                <w:webHidden/>
              </w:rPr>
              <w:t>6</w:t>
            </w:r>
            <w:r>
              <w:rPr>
                <w:noProof/>
                <w:webHidden/>
              </w:rPr>
              <w:fldChar w:fldCharType="end"/>
            </w:r>
          </w:hyperlink>
        </w:p>
        <w:p w14:paraId="091177D8" w14:textId="6CA475A8" w:rsidR="00180581" w:rsidRDefault="00180581">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93314785" w:history="1">
            <w:r w:rsidRPr="00E96305">
              <w:rPr>
                <w:rStyle w:val="Lienhypertexte"/>
                <w:noProof/>
                <w:lang w:val="en-GB"/>
              </w:rPr>
              <w:t>3.2.1</w:t>
            </w:r>
            <w:r>
              <w:rPr>
                <w:rFonts w:asciiTheme="minorHAnsi" w:eastAsiaTheme="minorEastAsia" w:hAnsiTheme="minorHAnsi" w:cstheme="minorBidi"/>
                <w:noProof/>
                <w:kern w:val="0"/>
                <w:sz w:val="22"/>
                <w:szCs w:val="22"/>
                <w:lang w:eastAsia="fr-FR" w:bidi="ar-SA"/>
              </w:rPr>
              <w:tab/>
            </w:r>
            <w:r w:rsidRPr="00E96305">
              <w:rPr>
                <w:rStyle w:val="Lienhypertexte"/>
                <w:noProof/>
                <w:lang w:val="en-GB"/>
              </w:rPr>
              <w:t>Example of an ELI update Atom feed</w:t>
            </w:r>
            <w:r>
              <w:rPr>
                <w:noProof/>
                <w:webHidden/>
              </w:rPr>
              <w:tab/>
            </w:r>
            <w:r>
              <w:rPr>
                <w:noProof/>
                <w:webHidden/>
              </w:rPr>
              <w:fldChar w:fldCharType="begin"/>
            </w:r>
            <w:r>
              <w:rPr>
                <w:noProof/>
                <w:webHidden/>
              </w:rPr>
              <w:instrText xml:space="preserve"> PAGEREF _Toc93314785 \h </w:instrText>
            </w:r>
            <w:r>
              <w:rPr>
                <w:noProof/>
                <w:webHidden/>
              </w:rPr>
            </w:r>
            <w:r>
              <w:rPr>
                <w:noProof/>
                <w:webHidden/>
              </w:rPr>
              <w:fldChar w:fldCharType="separate"/>
            </w:r>
            <w:r>
              <w:rPr>
                <w:noProof/>
                <w:webHidden/>
              </w:rPr>
              <w:t>6</w:t>
            </w:r>
            <w:r>
              <w:rPr>
                <w:noProof/>
                <w:webHidden/>
              </w:rPr>
              <w:fldChar w:fldCharType="end"/>
            </w:r>
          </w:hyperlink>
        </w:p>
        <w:p w14:paraId="7E2F60B9" w14:textId="65D6C652" w:rsidR="00180581" w:rsidRDefault="00180581">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93314786" w:history="1">
            <w:r w:rsidRPr="00E96305">
              <w:rPr>
                <w:rStyle w:val="Lienhypertexte"/>
                <w:noProof/>
              </w:rPr>
              <w:t>3.2.2</w:t>
            </w:r>
            <w:r>
              <w:rPr>
                <w:rFonts w:asciiTheme="minorHAnsi" w:eastAsiaTheme="minorEastAsia" w:hAnsiTheme="minorHAnsi" w:cstheme="minorBidi"/>
                <w:noProof/>
                <w:kern w:val="0"/>
                <w:sz w:val="22"/>
                <w:szCs w:val="22"/>
                <w:lang w:eastAsia="fr-FR" w:bidi="ar-SA"/>
              </w:rPr>
              <w:tab/>
            </w:r>
            <w:r w:rsidRPr="00E96305">
              <w:rPr>
                <w:rStyle w:val="Lienhypertexte"/>
                <w:noProof/>
              </w:rPr>
              <w:t>ELI Update Atom feed conformance</w:t>
            </w:r>
            <w:r>
              <w:rPr>
                <w:noProof/>
                <w:webHidden/>
              </w:rPr>
              <w:tab/>
            </w:r>
            <w:r>
              <w:rPr>
                <w:noProof/>
                <w:webHidden/>
              </w:rPr>
              <w:fldChar w:fldCharType="begin"/>
            </w:r>
            <w:r>
              <w:rPr>
                <w:noProof/>
                <w:webHidden/>
              </w:rPr>
              <w:instrText xml:space="preserve"> PAGEREF _Toc93314786 \h </w:instrText>
            </w:r>
            <w:r>
              <w:rPr>
                <w:noProof/>
                <w:webHidden/>
              </w:rPr>
            </w:r>
            <w:r>
              <w:rPr>
                <w:noProof/>
                <w:webHidden/>
              </w:rPr>
              <w:fldChar w:fldCharType="separate"/>
            </w:r>
            <w:r>
              <w:rPr>
                <w:noProof/>
                <w:webHidden/>
              </w:rPr>
              <w:t>7</w:t>
            </w:r>
            <w:r>
              <w:rPr>
                <w:noProof/>
                <w:webHidden/>
              </w:rPr>
              <w:fldChar w:fldCharType="end"/>
            </w:r>
          </w:hyperlink>
        </w:p>
        <w:p w14:paraId="7A9E8F71" w14:textId="2215C4A5" w:rsidR="00180581" w:rsidRDefault="00180581">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93314787" w:history="1">
            <w:r w:rsidRPr="00E96305">
              <w:rPr>
                <w:rStyle w:val="Lienhypertexte"/>
                <w:noProof/>
                <w:lang w:val="en-GB"/>
              </w:rPr>
              <w:t>3.2.3</w:t>
            </w:r>
            <w:r>
              <w:rPr>
                <w:rFonts w:asciiTheme="minorHAnsi" w:eastAsiaTheme="minorEastAsia" w:hAnsiTheme="minorHAnsi" w:cstheme="minorBidi"/>
                <w:noProof/>
                <w:kern w:val="0"/>
                <w:sz w:val="22"/>
                <w:szCs w:val="22"/>
                <w:lang w:eastAsia="fr-FR" w:bidi="ar-SA"/>
              </w:rPr>
              <w:tab/>
            </w:r>
            <w:r w:rsidRPr="00E96305">
              <w:rPr>
                <w:rStyle w:val="Lienhypertexte"/>
                <w:noProof/>
                <w:lang w:val="en-GB"/>
              </w:rPr>
              <w:t>Case of massive updates to the complete dataset</w:t>
            </w:r>
            <w:r>
              <w:rPr>
                <w:noProof/>
                <w:webHidden/>
              </w:rPr>
              <w:tab/>
            </w:r>
            <w:r>
              <w:rPr>
                <w:noProof/>
                <w:webHidden/>
              </w:rPr>
              <w:fldChar w:fldCharType="begin"/>
            </w:r>
            <w:r>
              <w:rPr>
                <w:noProof/>
                <w:webHidden/>
              </w:rPr>
              <w:instrText xml:space="preserve"> PAGEREF _Toc93314787 \h </w:instrText>
            </w:r>
            <w:r>
              <w:rPr>
                <w:noProof/>
                <w:webHidden/>
              </w:rPr>
            </w:r>
            <w:r>
              <w:rPr>
                <w:noProof/>
                <w:webHidden/>
              </w:rPr>
              <w:fldChar w:fldCharType="separate"/>
            </w:r>
            <w:r>
              <w:rPr>
                <w:noProof/>
                <w:webHidden/>
              </w:rPr>
              <w:t>8</w:t>
            </w:r>
            <w:r>
              <w:rPr>
                <w:noProof/>
                <w:webHidden/>
              </w:rPr>
              <w:fldChar w:fldCharType="end"/>
            </w:r>
          </w:hyperlink>
        </w:p>
        <w:p w14:paraId="2FF1D42B" w14:textId="62AAEB38" w:rsidR="00180581" w:rsidRDefault="00180581">
          <w:pPr>
            <w:pStyle w:val="TM3"/>
            <w:tabs>
              <w:tab w:val="left" w:pos="1320"/>
              <w:tab w:val="right" w:leader="dot" w:pos="9628"/>
            </w:tabs>
            <w:rPr>
              <w:rFonts w:asciiTheme="minorHAnsi" w:eastAsiaTheme="minorEastAsia" w:hAnsiTheme="minorHAnsi" w:cstheme="minorBidi"/>
              <w:noProof/>
              <w:kern w:val="0"/>
              <w:sz w:val="22"/>
              <w:szCs w:val="22"/>
              <w:lang w:eastAsia="fr-FR" w:bidi="ar-SA"/>
            </w:rPr>
          </w:pPr>
          <w:hyperlink w:anchor="_Toc93314788" w:history="1">
            <w:r w:rsidRPr="00E96305">
              <w:rPr>
                <w:rStyle w:val="Lienhypertexte"/>
                <w:noProof/>
              </w:rPr>
              <w:t>3.2.4</w:t>
            </w:r>
            <w:r>
              <w:rPr>
                <w:rFonts w:asciiTheme="minorHAnsi" w:eastAsiaTheme="minorEastAsia" w:hAnsiTheme="minorHAnsi" w:cstheme="minorBidi"/>
                <w:noProof/>
                <w:kern w:val="0"/>
                <w:sz w:val="22"/>
                <w:szCs w:val="22"/>
                <w:lang w:eastAsia="fr-FR" w:bidi="ar-SA"/>
              </w:rPr>
              <w:tab/>
            </w:r>
            <w:r w:rsidRPr="00E96305">
              <w:rPr>
                <w:rStyle w:val="Lienhypertexte"/>
                <w:noProof/>
              </w:rPr>
              <w:t>Relation with traditionnal feed readers</w:t>
            </w:r>
            <w:r>
              <w:rPr>
                <w:noProof/>
                <w:webHidden/>
              </w:rPr>
              <w:tab/>
            </w:r>
            <w:r>
              <w:rPr>
                <w:noProof/>
                <w:webHidden/>
              </w:rPr>
              <w:fldChar w:fldCharType="begin"/>
            </w:r>
            <w:r>
              <w:rPr>
                <w:noProof/>
                <w:webHidden/>
              </w:rPr>
              <w:instrText xml:space="preserve"> PAGEREF _Toc93314788 \h </w:instrText>
            </w:r>
            <w:r>
              <w:rPr>
                <w:noProof/>
                <w:webHidden/>
              </w:rPr>
            </w:r>
            <w:r>
              <w:rPr>
                <w:noProof/>
                <w:webHidden/>
              </w:rPr>
              <w:fldChar w:fldCharType="separate"/>
            </w:r>
            <w:r>
              <w:rPr>
                <w:noProof/>
                <w:webHidden/>
              </w:rPr>
              <w:t>9</w:t>
            </w:r>
            <w:r>
              <w:rPr>
                <w:noProof/>
                <w:webHidden/>
              </w:rPr>
              <w:fldChar w:fldCharType="end"/>
            </w:r>
          </w:hyperlink>
        </w:p>
        <w:p w14:paraId="6B6541AC" w14:textId="3933DC94" w:rsidR="00180581" w:rsidRDefault="00180581">
          <w:pPr>
            <w:pStyle w:val="TM1"/>
            <w:tabs>
              <w:tab w:val="left" w:pos="480"/>
              <w:tab w:val="right" w:leader="dot" w:pos="9628"/>
            </w:tabs>
            <w:rPr>
              <w:rFonts w:asciiTheme="minorHAnsi" w:eastAsiaTheme="minorEastAsia" w:hAnsiTheme="minorHAnsi" w:cstheme="minorBidi"/>
              <w:noProof/>
              <w:kern w:val="0"/>
              <w:sz w:val="22"/>
              <w:szCs w:val="22"/>
              <w:lang w:eastAsia="fr-FR" w:bidi="ar-SA"/>
            </w:rPr>
          </w:pPr>
          <w:hyperlink w:anchor="_Toc93314789" w:history="1">
            <w:r w:rsidRPr="00E96305">
              <w:rPr>
                <w:rStyle w:val="Lienhypertexte"/>
                <w:noProof/>
              </w:rPr>
              <w:t>4.</w:t>
            </w:r>
            <w:r>
              <w:rPr>
                <w:rFonts w:asciiTheme="minorHAnsi" w:eastAsiaTheme="minorEastAsia" w:hAnsiTheme="minorHAnsi" w:cstheme="minorBidi"/>
                <w:noProof/>
                <w:kern w:val="0"/>
                <w:sz w:val="22"/>
                <w:szCs w:val="22"/>
                <w:lang w:eastAsia="fr-FR" w:bidi="ar-SA"/>
              </w:rPr>
              <w:tab/>
            </w:r>
            <w:r w:rsidRPr="00E96305">
              <w:rPr>
                <w:rStyle w:val="Lienhypertexte"/>
                <w:noProof/>
              </w:rPr>
              <w:t>Processing model</w:t>
            </w:r>
            <w:r>
              <w:rPr>
                <w:noProof/>
                <w:webHidden/>
              </w:rPr>
              <w:tab/>
            </w:r>
            <w:r>
              <w:rPr>
                <w:noProof/>
                <w:webHidden/>
              </w:rPr>
              <w:fldChar w:fldCharType="begin"/>
            </w:r>
            <w:r>
              <w:rPr>
                <w:noProof/>
                <w:webHidden/>
              </w:rPr>
              <w:instrText xml:space="preserve"> PAGEREF _Toc93314789 \h </w:instrText>
            </w:r>
            <w:r>
              <w:rPr>
                <w:noProof/>
                <w:webHidden/>
              </w:rPr>
            </w:r>
            <w:r>
              <w:rPr>
                <w:noProof/>
                <w:webHidden/>
              </w:rPr>
              <w:fldChar w:fldCharType="separate"/>
            </w:r>
            <w:r>
              <w:rPr>
                <w:noProof/>
                <w:webHidden/>
              </w:rPr>
              <w:t>9</w:t>
            </w:r>
            <w:r>
              <w:rPr>
                <w:noProof/>
                <w:webHidden/>
              </w:rPr>
              <w:fldChar w:fldCharType="end"/>
            </w:r>
          </w:hyperlink>
        </w:p>
        <w:p w14:paraId="6978466C" w14:textId="6D6C0A5B" w:rsidR="005E6FFF" w:rsidRDefault="005E6FFF">
          <w:r>
            <w:rPr>
              <w:b/>
              <w:bCs/>
            </w:rPr>
            <w:fldChar w:fldCharType="end"/>
          </w:r>
        </w:p>
      </w:sdtContent>
    </w:sdt>
    <w:p w14:paraId="50006BF4" w14:textId="63758188" w:rsidR="005E6FFF" w:rsidRDefault="005E6FFF">
      <w:pPr>
        <w:spacing w:line="240" w:lineRule="auto"/>
      </w:pPr>
      <w:r>
        <w:br w:type="page"/>
      </w:r>
    </w:p>
    <w:p w14:paraId="3B3A59BD" w14:textId="77777777" w:rsidR="00512249" w:rsidRDefault="005E6FFF">
      <w:pPr>
        <w:pStyle w:val="Titre1"/>
      </w:pPr>
      <w:bookmarkStart w:id="14" w:name="__RefHeading___Toc2416_3445478498"/>
      <w:bookmarkStart w:id="15" w:name="_Toc93314775"/>
      <w:r>
        <w:lastRenderedPageBreak/>
        <w:t>Abstract</w:t>
      </w:r>
      <w:bookmarkEnd w:id="14"/>
      <w:bookmarkEnd w:id="15"/>
    </w:p>
    <w:p w14:paraId="4891894B" w14:textId="77777777" w:rsidR="00512249" w:rsidRPr="00E50A65" w:rsidRDefault="005E6FFF">
      <w:pPr>
        <w:pStyle w:val="Textbody"/>
        <w:rPr>
          <w:lang w:val="en-GB"/>
        </w:rPr>
      </w:pPr>
      <w:r w:rsidRPr="00E50A65">
        <w:rPr>
          <w:lang w:val="en-GB"/>
        </w:rPr>
        <w:t>ELI metadata are disseminated in structured metadata embedded in the webpages of official journal websites. ELI has provided an easy path for legislation publisher to share their data in an interoperable way.</w:t>
      </w:r>
    </w:p>
    <w:p w14:paraId="124CCFBA" w14:textId="0BC6944B" w:rsidR="00512249" w:rsidRPr="00E50A65" w:rsidRDefault="005E6FFF">
      <w:pPr>
        <w:pStyle w:val="Textbody"/>
        <w:rPr>
          <w:lang w:val="en-GB"/>
        </w:rPr>
      </w:pPr>
      <w:r w:rsidRPr="00E50A65">
        <w:rPr>
          <w:lang w:val="en-GB"/>
        </w:rPr>
        <w:t xml:space="preserve">The ELI « Pillar IV » specifications </w:t>
      </w:r>
      <w:r w:rsidR="009940D3" w:rsidRPr="00E50A65">
        <w:rPr>
          <w:lang w:val="en-GB"/>
        </w:rPr>
        <w:t>describe</w:t>
      </w:r>
      <w:r w:rsidRPr="00E50A65">
        <w:rPr>
          <w:lang w:val="en-GB"/>
        </w:rPr>
        <w:t xml:space="preserve"> a protocol by which a data consumer can retrieve the complete set of ELI metadata from a given ELI </w:t>
      </w:r>
      <w:proofErr w:type="gramStart"/>
      <w:r w:rsidRPr="00E50A65">
        <w:rPr>
          <w:lang w:val="en-GB"/>
        </w:rPr>
        <w:t>provider, and</w:t>
      </w:r>
      <w:proofErr w:type="gramEnd"/>
      <w:r w:rsidRPr="00E50A65">
        <w:rPr>
          <w:lang w:val="en-GB"/>
        </w:rPr>
        <w:t xml:space="preserve"> can get daily updates. This fourth pillar is necessary to build systems that needs to </w:t>
      </w:r>
      <w:r w:rsidR="009940D3" w:rsidRPr="00E50A65">
        <w:rPr>
          <w:lang w:val="en-GB"/>
        </w:rPr>
        <w:t>aggregate</w:t>
      </w:r>
      <w:r w:rsidRPr="00E50A65">
        <w:rPr>
          <w:lang w:val="en-GB"/>
        </w:rPr>
        <w:t xml:space="preserve"> complete sets of ELI metadata.</w:t>
      </w:r>
    </w:p>
    <w:p w14:paraId="27C9BF01" w14:textId="5C33AD01" w:rsidR="00512249" w:rsidRPr="00E50A65" w:rsidRDefault="005E6FFF">
      <w:pPr>
        <w:pStyle w:val="Textbody"/>
        <w:rPr>
          <w:lang w:val="en-GB"/>
        </w:rPr>
      </w:pPr>
      <w:r w:rsidRPr="00E50A65">
        <w:rPr>
          <w:lang w:val="en-GB"/>
        </w:rPr>
        <w:t xml:space="preserve">The ELI Pillar IV protocol is a combination of 2 </w:t>
      </w:r>
      <w:r w:rsidR="009940D3" w:rsidRPr="00E50A65">
        <w:rPr>
          <w:lang w:val="en-GB"/>
        </w:rPr>
        <w:t>protocols:</w:t>
      </w:r>
      <w:r w:rsidRPr="00E50A65">
        <w:rPr>
          <w:lang w:val="en-GB"/>
        </w:rPr>
        <w:t xml:space="preserve"> sitemaps and Atom feeds.</w:t>
      </w:r>
    </w:p>
    <w:p w14:paraId="01B15831" w14:textId="77777777" w:rsidR="00512249" w:rsidRDefault="005E6FFF">
      <w:pPr>
        <w:pStyle w:val="Titre1"/>
      </w:pPr>
      <w:bookmarkStart w:id="16" w:name="__RefHeading___Toc2418_3445478498"/>
      <w:bookmarkStart w:id="17" w:name="_Toc93314776"/>
      <w:r>
        <w:t>Introduction</w:t>
      </w:r>
      <w:bookmarkEnd w:id="16"/>
      <w:bookmarkEnd w:id="17"/>
    </w:p>
    <w:p w14:paraId="0B910694" w14:textId="77777777" w:rsidR="00512249" w:rsidRPr="00E50A65" w:rsidRDefault="005E6FFF">
      <w:pPr>
        <w:pStyle w:val="Standard"/>
        <w:rPr>
          <w:lang w:val="en-GB"/>
        </w:rPr>
      </w:pPr>
      <w:r>
        <w:rPr>
          <w:i/>
          <w:lang w:val="en-GB"/>
        </w:rPr>
        <w:t>In this document we use the terms “ELI providers” (or “data provider”) and “ELI consumers” (or “data consumers”) to refer respectively to organizations that publish ELI-compatible metadata and to systems/clients willing to retrieve and use those metadata.</w:t>
      </w:r>
    </w:p>
    <w:p w14:paraId="55B606C7" w14:textId="77777777" w:rsidR="00512249" w:rsidRDefault="00512249">
      <w:pPr>
        <w:pStyle w:val="Standard"/>
        <w:rPr>
          <w:lang w:val="en-GB"/>
        </w:rPr>
      </w:pPr>
    </w:p>
    <w:p w14:paraId="432ED4CE" w14:textId="77777777" w:rsidR="00512249" w:rsidRPr="00E50A65" w:rsidRDefault="005E6FFF">
      <w:pPr>
        <w:pStyle w:val="Titre2"/>
        <w:rPr>
          <w:lang w:val="en-GB"/>
        </w:rPr>
      </w:pPr>
      <w:bookmarkStart w:id="18" w:name="__RefHeading___Toc2420_3445478498"/>
      <w:bookmarkStart w:id="19" w:name="_Toc93314777"/>
      <w:r w:rsidRPr="00E50A65">
        <w:rPr>
          <w:lang w:val="en-GB"/>
        </w:rPr>
        <w:t>ELI Pillar I, II, III… and IV</w:t>
      </w:r>
      <w:bookmarkEnd w:id="18"/>
      <w:bookmarkEnd w:id="19"/>
    </w:p>
    <w:p w14:paraId="76A6A931" w14:textId="77777777" w:rsidR="00512249" w:rsidRDefault="00512249">
      <w:pPr>
        <w:pStyle w:val="Standard"/>
        <w:rPr>
          <w:lang w:val="en-GB"/>
        </w:rPr>
      </w:pPr>
    </w:p>
    <w:p w14:paraId="72B5AC24" w14:textId="77777777" w:rsidR="00512249" w:rsidRPr="00E50A65" w:rsidRDefault="005E6FFF">
      <w:pPr>
        <w:pStyle w:val="Standard"/>
        <w:rPr>
          <w:lang w:val="en-GB"/>
        </w:rPr>
      </w:pPr>
      <w:r>
        <w:rPr>
          <w:lang w:val="en-GB"/>
        </w:rPr>
        <w:t>As ELI progresses toward making legal metadata more reusable, it strives to lower the barrier for data consumers to retrieve the ELI metadata from one or more ELI providers. The role of the ELI Pillar IV specification is to lower this barrier.</w:t>
      </w:r>
    </w:p>
    <w:p w14:paraId="3E99DE49" w14:textId="77777777" w:rsidR="00512249" w:rsidRDefault="00512249">
      <w:pPr>
        <w:pStyle w:val="Standard"/>
        <w:rPr>
          <w:lang w:val="en-GB"/>
        </w:rPr>
      </w:pPr>
    </w:p>
    <w:p w14:paraId="2FF15E14" w14:textId="77777777" w:rsidR="00512249" w:rsidRDefault="005E6FFF">
      <w:pPr>
        <w:pStyle w:val="Standard"/>
        <w:rPr>
          <w:lang w:val="en-GB"/>
        </w:rPr>
      </w:pPr>
      <w:r>
        <w:rPr>
          <w:lang w:val="en-GB"/>
        </w:rPr>
        <w:t xml:space="preserve">ELI is currently based on 3 </w:t>
      </w:r>
      <w:proofErr w:type="gramStart"/>
      <w:r>
        <w:rPr>
          <w:lang w:val="en-GB"/>
        </w:rPr>
        <w:t>pillars :</w:t>
      </w:r>
      <w:proofErr w:type="gramEnd"/>
    </w:p>
    <w:p w14:paraId="59B2EAA6" w14:textId="77777777" w:rsidR="00512249" w:rsidRDefault="005E6FFF">
      <w:pPr>
        <w:pStyle w:val="Standard"/>
        <w:numPr>
          <w:ilvl w:val="0"/>
          <w:numId w:val="5"/>
        </w:numPr>
        <w:rPr>
          <w:lang w:val="en-GB"/>
        </w:rPr>
      </w:pPr>
      <w:r>
        <w:rPr>
          <w:lang w:val="en-GB"/>
        </w:rPr>
        <w:t>Pillar I is the specification of ELI URI to identify legal resources, their linguistic variants, and files.</w:t>
      </w:r>
    </w:p>
    <w:p w14:paraId="3FE0C3C9" w14:textId="77777777" w:rsidR="00512249" w:rsidRPr="00E50A65" w:rsidRDefault="005E6FFF">
      <w:pPr>
        <w:pStyle w:val="Standard"/>
        <w:numPr>
          <w:ilvl w:val="0"/>
          <w:numId w:val="5"/>
        </w:numPr>
        <w:rPr>
          <w:lang w:val="en-GB"/>
        </w:rPr>
      </w:pPr>
      <w:r>
        <w:rPr>
          <w:lang w:val="en-GB"/>
        </w:rPr>
        <w:t xml:space="preserve">Pillar II is the ELI ontology that specifies how to describe these legal resources, linguistic </w:t>
      </w:r>
      <w:proofErr w:type="gramStart"/>
      <w:r>
        <w:rPr>
          <w:lang w:val="en-GB"/>
        </w:rPr>
        <w:t>variants</w:t>
      </w:r>
      <w:proofErr w:type="gramEnd"/>
      <w:r>
        <w:rPr>
          <w:lang w:val="en-GB"/>
        </w:rPr>
        <w:t xml:space="preserve"> and files with a common metadata structure.</w:t>
      </w:r>
    </w:p>
    <w:p w14:paraId="2CC3DBEC" w14:textId="03DAF77D" w:rsidR="00512249" w:rsidRDefault="005E6FFF">
      <w:pPr>
        <w:pStyle w:val="Standard"/>
        <w:numPr>
          <w:ilvl w:val="0"/>
          <w:numId w:val="5"/>
        </w:numPr>
        <w:rPr>
          <w:lang w:val="en-GB"/>
        </w:rPr>
      </w:pPr>
      <w:r>
        <w:rPr>
          <w:lang w:val="en-GB"/>
        </w:rPr>
        <w:t xml:space="preserve">Pillar III is the specification of how to disseminate these metadata in webpages of legal portals, using </w:t>
      </w:r>
      <w:proofErr w:type="spellStart"/>
      <w:r>
        <w:rPr>
          <w:lang w:val="en-GB"/>
        </w:rPr>
        <w:t>RDFa</w:t>
      </w:r>
      <w:proofErr w:type="spellEnd"/>
      <w:r>
        <w:rPr>
          <w:lang w:val="en-GB"/>
        </w:rPr>
        <w:t xml:space="preserve"> or J</w:t>
      </w:r>
      <w:r w:rsidR="009F5903">
        <w:rPr>
          <w:lang w:val="en-GB"/>
        </w:rPr>
        <w:t>S</w:t>
      </w:r>
      <w:r>
        <w:rPr>
          <w:lang w:val="en-GB"/>
        </w:rPr>
        <w:t>ON-LD.</w:t>
      </w:r>
    </w:p>
    <w:p w14:paraId="70D8C7C5" w14:textId="77777777" w:rsidR="00512249" w:rsidRDefault="00512249">
      <w:pPr>
        <w:pStyle w:val="Standard"/>
        <w:rPr>
          <w:lang w:val="en-GB"/>
        </w:rPr>
      </w:pPr>
    </w:p>
    <w:p w14:paraId="4774C501" w14:textId="77777777" w:rsidR="00512249" w:rsidRPr="00E50A65" w:rsidRDefault="005E6FFF">
      <w:pPr>
        <w:pStyle w:val="Standard"/>
        <w:rPr>
          <w:lang w:val="en-GB"/>
        </w:rPr>
      </w:pPr>
      <w:r>
        <w:rPr>
          <w:lang w:val="en-US"/>
        </w:rPr>
        <w:t xml:space="preserve">With these 3 pillars in place, a data consumer willing to use the metadata from an ELI provider must first crawl all the pages of the website of this provider and extract the metadata embedded inside these pages. This is a fairly complicated task because of the following </w:t>
      </w:r>
      <w:proofErr w:type="gramStart"/>
      <w:r>
        <w:rPr>
          <w:lang w:val="en-US"/>
        </w:rPr>
        <w:t>points :</w:t>
      </w:r>
      <w:proofErr w:type="gramEnd"/>
    </w:p>
    <w:p w14:paraId="65B69BB1" w14:textId="77777777" w:rsidR="00512249" w:rsidRPr="00E50A65" w:rsidRDefault="005E6FFF">
      <w:pPr>
        <w:pStyle w:val="Textbody"/>
        <w:numPr>
          <w:ilvl w:val="0"/>
          <w:numId w:val="6"/>
        </w:numPr>
        <w:rPr>
          <w:lang w:val="en-GB"/>
        </w:rPr>
      </w:pPr>
      <w:proofErr w:type="gramStart"/>
      <w:r>
        <w:rPr>
          <w:b/>
          <w:lang w:val="en-US"/>
        </w:rPr>
        <w:t>Coverage</w:t>
      </w:r>
      <w:r>
        <w:rPr>
          <w:lang w:val="en-US"/>
        </w:rPr>
        <w:t> :</w:t>
      </w:r>
      <w:proofErr w:type="gramEnd"/>
      <w:r>
        <w:rPr>
          <w:lang w:val="en-US"/>
        </w:rPr>
        <w:t xml:space="preserve"> a data consumer has no guarantee that it has crawled </w:t>
      </w:r>
      <w:r>
        <w:rPr>
          <w:i/>
          <w:iCs/>
          <w:lang w:val="en-US"/>
        </w:rPr>
        <w:t>all</w:t>
      </w:r>
      <w:r>
        <w:rPr>
          <w:lang w:val="en-US"/>
        </w:rPr>
        <w:t xml:space="preserve"> the available ELI metadata from a given publisher.</w:t>
      </w:r>
    </w:p>
    <w:p w14:paraId="297FB775" w14:textId="77777777" w:rsidR="00512249" w:rsidRPr="00E50A65" w:rsidRDefault="005E6FFF">
      <w:pPr>
        <w:pStyle w:val="Textbody"/>
        <w:numPr>
          <w:ilvl w:val="0"/>
          <w:numId w:val="2"/>
        </w:numPr>
        <w:rPr>
          <w:lang w:val="en-GB"/>
        </w:rPr>
      </w:pPr>
      <w:proofErr w:type="gramStart"/>
      <w:r>
        <w:rPr>
          <w:b/>
          <w:lang w:val="en-US"/>
        </w:rPr>
        <w:t>Freshness</w:t>
      </w:r>
      <w:r>
        <w:rPr>
          <w:lang w:val="en-US"/>
        </w:rPr>
        <w:t> :</w:t>
      </w:r>
      <w:proofErr w:type="gramEnd"/>
      <w:r>
        <w:rPr>
          <w:lang w:val="en-US"/>
        </w:rPr>
        <w:t xml:space="preserve"> a data consumer has no guarantee that it has up-to-date data, unless it crawls the pages in a continuous way ; even by doing so, the delay might be long to have an up-to-date dataset and would cause unnecessary traffic to the website being crawled.</w:t>
      </w:r>
    </w:p>
    <w:p w14:paraId="23ADDB66" w14:textId="77777777" w:rsidR="00512249" w:rsidRPr="00E50A65" w:rsidRDefault="00512249">
      <w:pPr>
        <w:pStyle w:val="Standard"/>
        <w:rPr>
          <w:lang w:val="en-GB"/>
        </w:rPr>
      </w:pPr>
    </w:p>
    <w:p w14:paraId="5FC68E00" w14:textId="77777777" w:rsidR="00512249" w:rsidRPr="00E50A65" w:rsidRDefault="005E6FFF">
      <w:pPr>
        <w:pStyle w:val="Standard"/>
        <w:rPr>
          <w:lang w:val="en-GB"/>
        </w:rPr>
      </w:pPr>
      <w:r>
        <w:rPr>
          <w:lang w:val="en-GB"/>
        </w:rPr>
        <w:t xml:space="preserve">To address these 2 points of </w:t>
      </w:r>
      <w:r>
        <w:rPr>
          <w:i/>
          <w:iCs/>
          <w:lang w:val="en-GB"/>
        </w:rPr>
        <w:t>coverage</w:t>
      </w:r>
      <w:r>
        <w:rPr>
          <w:lang w:val="en-GB"/>
        </w:rPr>
        <w:t xml:space="preserve"> and </w:t>
      </w:r>
      <w:r>
        <w:rPr>
          <w:i/>
          <w:iCs/>
          <w:lang w:val="en-GB"/>
        </w:rPr>
        <w:t>freshness</w:t>
      </w:r>
      <w:r>
        <w:rPr>
          <w:lang w:val="en-GB"/>
        </w:rPr>
        <w:t xml:space="preserve">, this document specifies a </w:t>
      </w:r>
      <w:r>
        <w:rPr>
          <w:b/>
          <w:lang w:val="en-GB"/>
        </w:rPr>
        <w:t xml:space="preserve">protocol </w:t>
      </w:r>
      <w:r>
        <w:rPr>
          <w:rFonts w:eastAsia="Times New Roman" w:cs="Century Gothic"/>
          <w:lang w:val="en-US"/>
        </w:rPr>
        <w:t xml:space="preserve">that enables ELI consumers to </w:t>
      </w:r>
      <w:proofErr w:type="gramStart"/>
      <w:r>
        <w:rPr>
          <w:rFonts w:eastAsia="Times New Roman" w:cs="Century Gothic"/>
          <w:lang w:val="en-US"/>
        </w:rPr>
        <w:t>retrieve :</w:t>
      </w:r>
      <w:proofErr w:type="gramEnd"/>
    </w:p>
    <w:p w14:paraId="5F428DCF" w14:textId="77777777" w:rsidR="00512249" w:rsidRPr="00E50A65" w:rsidRDefault="005E6FFF">
      <w:pPr>
        <w:pStyle w:val="Standard"/>
        <w:numPr>
          <w:ilvl w:val="0"/>
          <w:numId w:val="7"/>
        </w:numPr>
        <w:rPr>
          <w:lang w:val="en-GB"/>
        </w:rPr>
      </w:pPr>
      <w:r>
        <w:rPr>
          <w:rFonts w:eastAsia="Times New Roman" w:cs="Century Gothic"/>
          <w:lang w:val="en-GB"/>
        </w:rPr>
        <w:t xml:space="preserve">the </w:t>
      </w:r>
      <w:r>
        <w:rPr>
          <w:rFonts w:eastAsia="Times New Roman" w:cs="Century Gothic"/>
          <w:b/>
          <w:bCs/>
          <w:lang w:val="en-GB"/>
        </w:rPr>
        <w:t>exhaustive</w:t>
      </w:r>
      <w:r>
        <w:rPr>
          <w:rFonts w:eastAsia="Times New Roman" w:cs="Century Gothic"/>
          <w:lang w:val="en-GB"/>
        </w:rPr>
        <w:t xml:space="preserve"> list of all ELI legal resources from a given ELI provider, using a </w:t>
      </w:r>
      <w:r>
        <w:rPr>
          <w:rFonts w:eastAsia="Times New Roman" w:cs="Century Gothic"/>
          <w:b/>
          <w:bCs/>
          <w:lang w:val="en-GB"/>
        </w:rPr>
        <w:t>sitemap file</w:t>
      </w:r>
      <w:r>
        <w:rPr>
          <w:rFonts w:eastAsia="Times New Roman" w:cs="Century Gothic"/>
          <w:lang w:val="en-GB"/>
        </w:rPr>
        <w:t>.</w:t>
      </w:r>
    </w:p>
    <w:p w14:paraId="1747290D" w14:textId="77777777" w:rsidR="00512249" w:rsidRPr="00E50A65" w:rsidRDefault="005E6FFF">
      <w:pPr>
        <w:pStyle w:val="Standard"/>
        <w:numPr>
          <w:ilvl w:val="0"/>
          <w:numId w:val="7"/>
        </w:numPr>
        <w:rPr>
          <w:lang w:val="en-GB"/>
        </w:rPr>
      </w:pPr>
      <w:r>
        <w:rPr>
          <w:rFonts w:eastAsia="Times New Roman" w:cs="Century Gothic"/>
          <w:lang w:val="en-US"/>
        </w:rPr>
        <w:t xml:space="preserve">the list of </w:t>
      </w:r>
      <w:r>
        <w:rPr>
          <w:rFonts w:eastAsia="Times New Roman" w:cs="Century Gothic"/>
          <w:b/>
          <w:bCs/>
          <w:lang w:val="en-US"/>
        </w:rPr>
        <w:t>last updated</w:t>
      </w:r>
      <w:r>
        <w:rPr>
          <w:rFonts w:eastAsia="Times New Roman" w:cs="Century Gothic"/>
          <w:lang w:val="en-US"/>
        </w:rPr>
        <w:t xml:space="preserve"> ELI legal resources from an ELI provider, using an </w:t>
      </w:r>
      <w:r>
        <w:rPr>
          <w:rFonts w:eastAsia="Times New Roman" w:cs="Century Gothic"/>
          <w:b/>
          <w:bCs/>
          <w:lang w:val="en-US"/>
        </w:rPr>
        <w:t>Atom feed</w:t>
      </w:r>
      <w:r>
        <w:rPr>
          <w:rFonts w:eastAsia="Times New Roman" w:cs="Century Gothic"/>
          <w:lang w:val="en-US"/>
        </w:rPr>
        <w:t>.</w:t>
      </w:r>
    </w:p>
    <w:p w14:paraId="1FFE8BF3" w14:textId="77777777" w:rsidR="00512249" w:rsidRDefault="00512249">
      <w:pPr>
        <w:pStyle w:val="Standard"/>
        <w:rPr>
          <w:rFonts w:eastAsia="Times New Roman" w:cs="Century Gothic"/>
          <w:lang w:val="en-US"/>
        </w:rPr>
      </w:pPr>
    </w:p>
    <w:p w14:paraId="034BB3E9" w14:textId="77777777" w:rsidR="00512249" w:rsidRDefault="005E6FFF">
      <w:pPr>
        <w:pStyle w:val="Titre2"/>
      </w:pPr>
      <w:bookmarkStart w:id="20" w:name="__RefHeading___Toc2422_3445478498"/>
      <w:bookmarkStart w:id="21" w:name="_Toc93314778"/>
      <w:proofErr w:type="spellStart"/>
      <w:r>
        <w:lastRenderedPageBreak/>
        <w:t>Conformance</w:t>
      </w:r>
      <w:bookmarkEnd w:id="20"/>
      <w:bookmarkEnd w:id="21"/>
      <w:proofErr w:type="spellEnd"/>
    </w:p>
    <w:p w14:paraId="0A41A1D4" w14:textId="77777777" w:rsidR="00512249" w:rsidRPr="00E50A65" w:rsidRDefault="005E6FFF">
      <w:pPr>
        <w:rPr>
          <w:lang w:val="en-GB"/>
        </w:rPr>
      </w:pPr>
      <w:r w:rsidRPr="00E50A65">
        <w:rPr>
          <w:lang w:val="en-GB"/>
        </w:rPr>
        <w:t xml:space="preserve">Key words </w:t>
      </w:r>
      <w:r>
        <w:rPr>
          <w:lang w:val="en-US"/>
        </w:rPr>
        <w:t>MAY</w:t>
      </w:r>
      <w:r w:rsidRPr="00E50A65">
        <w:rPr>
          <w:lang w:val="en-GB"/>
        </w:rPr>
        <w:t>, MUST, SHOULD in this document are to be interpreted as described in</w:t>
      </w:r>
      <w:hyperlink r:id="rId8" w:history="1">
        <w:r w:rsidRPr="00E50A65">
          <w:rPr>
            <w:lang w:val="en-GB"/>
          </w:rPr>
          <w:t xml:space="preserve"> </w:t>
        </w:r>
      </w:hyperlink>
      <w:hyperlink r:id="rId9" w:history="1">
        <w:r w:rsidRPr="00E50A65">
          <w:rPr>
            <w:color w:val="1155CC"/>
            <w:u w:val="single"/>
            <w:lang w:val="en-GB"/>
          </w:rPr>
          <w:t>BCP 14</w:t>
        </w:r>
      </w:hyperlink>
      <w:r w:rsidRPr="00E50A65">
        <w:rPr>
          <w:lang w:val="en-GB"/>
        </w:rPr>
        <w:t xml:space="preserve"> :</w:t>
      </w:r>
    </w:p>
    <w:p w14:paraId="12E9EDA1" w14:textId="77777777" w:rsidR="00512249" w:rsidRPr="00E50A65" w:rsidRDefault="005E6FFF">
      <w:pPr>
        <w:numPr>
          <w:ilvl w:val="0"/>
          <w:numId w:val="8"/>
        </w:numPr>
        <w:rPr>
          <w:lang w:val="en-GB"/>
        </w:rPr>
      </w:pPr>
      <w:r w:rsidRPr="00E50A65">
        <w:rPr>
          <w:lang w:val="en-GB"/>
        </w:rPr>
        <w:t>The key word MUST, when appearing in capital, mean that the definition is an absolute requirement.</w:t>
      </w:r>
    </w:p>
    <w:p w14:paraId="334DF905" w14:textId="77777777" w:rsidR="00512249" w:rsidRDefault="005E6FFF">
      <w:pPr>
        <w:numPr>
          <w:ilvl w:val="0"/>
          <w:numId w:val="3"/>
        </w:numPr>
        <w:rPr>
          <w:rFonts w:eastAsia="Times New Roman" w:cs="Century Gothic"/>
          <w:lang w:val="en-US"/>
        </w:rPr>
      </w:pPr>
      <w:r>
        <w:rPr>
          <w:rFonts w:eastAsia="Times New Roman" w:cs="Century Gothic"/>
          <w:lang w:val="en-US"/>
        </w:rPr>
        <w:t xml:space="preserve">The key word </w:t>
      </w:r>
      <w:proofErr w:type="gramStart"/>
      <w:r>
        <w:rPr>
          <w:rFonts w:eastAsia="Times New Roman" w:cs="Century Gothic"/>
          <w:lang w:val="en-US"/>
        </w:rPr>
        <w:t>SHOULD</w:t>
      </w:r>
      <w:proofErr w:type="gramEnd"/>
      <w:r>
        <w:rPr>
          <w:rFonts w:eastAsia="Times New Roman" w:cs="Century Gothic"/>
          <w:lang w:val="en-US"/>
        </w:rPr>
        <w:t xml:space="preserve"> or the adjective "RECOMMENDED", when appearing in capital, mean that there may exist valid reasons in particular circumstances to ignore a particular item, but the full implications must be understood and carefully weighed before choosing a different course.</w:t>
      </w:r>
    </w:p>
    <w:p w14:paraId="5157009B" w14:textId="77777777" w:rsidR="00512249" w:rsidRPr="00E50A65" w:rsidRDefault="005E6FFF">
      <w:pPr>
        <w:pStyle w:val="Standard"/>
        <w:numPr>
          <w:ilvl w:val="0"/>
          <w:numId w:val="3"/>
        </w:numPr>
        <w:rPr>
          <w:lang w:val="en-GB"/>
        </w:rPr>
      </w:pPr>
      <w:r>
        <w:rPr>
          <w:lang w:val="en-US"/>
        </w:rPr>
        <w:t xml:space="preserve">The key word “MAY”, or the adjective "OPTIONAL", mean that an item is </w:t>
      </w:r>
      <w:r w:rsidRPr="00E50A65">
        <w:rPr>
          <w:lang w:val="en-GB"/>
        </w:rPr>
        <w:t>truly optional.</w:t>
      </w:r>
    </w:p>
    <w:p w14:paraId="11BF1CF4" w14:textId="77777777" w:rsidR="00512249" w:rsidRDefault="00512249">
      <w:pPr>
        <w:rPr>
          <w:rFonts w:eastAsia="Times New Roman" w:cs="Century Gothic"/>
          <w:lang w:val="en-US"/>
        </w:rPr>
      </w:pPr>
    </w:p>
    <w:p w14:paraId="6BC68851" w14:textId="77777777" w:rsidR="00512249" w:rsidRDefault="005E6FFF">
      <w:pPr>
        <w:pStyle w:val="Titre1"/>
      </w:pPr>
      <w:bookmarkStart w:id="22" w:name="__RefHeading___Toc2424_3445478498"/>
      <w:bookmarkStart w:id="23" w:name="_Toc93314779"/>
      <w:r>
        <w:rPr>
          <w:lang w:val="en-US"/>
        </w:rPr>
        <w:t>ELI Pillar IV protocol</w:t>
      </w:r>
      <w:bookmarkEnd w:id="22"/>
      <w:bookmarkEnd w:id="23"/>
    </w:p>
    <w:p w14:paraId="3A6876CC" w14:textId="125EE6CE" w:rsidR="00512249" w:rsidRDefault="005E6FFF">
      <w:pPr>
        <w:pStyle w:val="Standard"/>
        <w:rPr>
          <w:ins w:id="24" w:author="Thomas Francart" w:date="2022-02-11T14:42:00Z"/>
          <w:rFonts w:eastAsia="Times New Roman" w:cs="Century Gothic"/>
          <w:lang w:val="en-US"/>
        </w:rPr>
      </w:pPr>
      <w:r>
        <w:rPr>
          <w:rFonts w:eastAsia="Times New Roman" w:cs="Century Gothic"/>
          <w:lang w:val="en-US"/>
        </w:rPr>
        <w:t>To be compatible with the ELI Pillar IV protocol, an ELI provider MUST provide the 2 channels described below</w:t>
      </w:r>
      <w:del w:id="25" w:author="Thomas Francart" w:date="2022-02-11T14:42:00Z">
        <w:r w:rsidDel="009940D3">
          <w:rPr>
            <w:rFonts w:eastAsia="Times New Roman" w:cs="Century Gothic"/>
            <w:lang w:val="en-US"/>
          </w:rPr>
          <w:delText xml:space="preserve"> </w:delText>
        </w:r>
      </w:del>
      <w:r>
        <w:rPr>
          <w:rFonts w:eastAsia="Times New Roman" w:cs="Century Gothic"/>
          <w:lang w:val="en-US"/>
        </w:rPr>
        <w:t>: the ELI sitemap and the ELI Atom feed. Implementing only one of them is not sufficient.</w:t>
      </w:r>
    </w:p>
    <w:p w14:paraId="5DC92435" w14:textId="5AAC72E8" w:rsidR="009940D3" w:rsidRDefault="009940D3">
      <w:pPr>
        <w:pStyle w:val="Standard"/>
        <w:rPr>
          <w:ins w:id="26" w:author="Thomas Francart" w:date="2022-02-11T14:42:00Z"/>
          <w:rFonts w:eastAsia="Times New Roman" w:cs="Century Gothic"/>
          <w:lang w:val="en-US"/>
        </w:rPr>
      </w:pPr>
    </w:p>
    <w:p w14:paraId="24C1177C" w14:textId="787FEF1B" w:rsidR="009940D3" w:rsidRPr="009940D3" w:rsidRDefault="009940D3">
      <w:pPr>
        <w:pStyle w:val="Standard"/>
        <w:rPr>
          <w:lang w:val="en-GB"/>
          <w:rPrChange w:id="27" w:author="Thomas Francart" w:date="2022-02-11T14:43:00Z">
            <w:rPr/>
          </w:rPrChange>
        </w:rPr>
      </w:pPr>
      <w:ins w:id="28" w:author="Thomas Francart" w:date="2022-02-11T14:43:00Z">
        <w:r>
          <w:rPr>
            <w:rFonts w:eastAsia="Times New Roman" w:cs="Century Gothic"/>
            <w:lang w:val="en-US"/>
          </w:rPr>
          <w:t>To implement Pillar IV, it is necessary to have ELI Pillar III implemented (inclusion of structured metadata in webpages).</w:t>
        </w:r>
      </w:ins>
    </w:p>
    <w:p w14:paraId="54A25530" w14:textId="77777777" w:rsidR="00512249" w:rsidRDefault="00512249">
      <w:pPr>
        <w:pStyle w:val="Standard"/>
        <w:rPr>
          <w:rFonts w:eastAsia="Times New Roman" w:cs="Century Gothic"/>
          <w:lang w:val="en-US"/>
        </w:rPr>
      </w:pPr>
    </w:p>
    <w:p w14:paraId="72AAED8C" w14:textId="77777777" w:rsidR="00512249" w:rsidRDefault="005E6FFF">
      <w:pPr>
        <w:pStyle w:val="Titre2"/>
      </w:pPr>
      <w:bookmarkStart w:id="29" w:name="__RefHeading___Toc2426_3445478498"/>
      <w:bookmarkStart w:id="30" w:name="_Toc93314780"/>
      <w:r>
        <w:t xml:space="preserve">ELI </w:t>
      </w:r>
      <w:proofErr w:type="spellStart"/>
      <w:r>
        <w:t>sitemap</w:t>
      </w:r>
      <w:bookmarkEnd w:id="29"/>
      <w:bookmarkEnd w:id="30"/>
      <w:proofErr w:type="spellEnd"/>
    </w:p>
    <w:p w14:paraId="22680F45" w14:textId="6C35286D" w:rsidR="00512249" w:rsidRPr="00E50A65" w:rsidRDefault="005E6FFF">
      <w:pPr>
        <w:pStyle w:val="Textbody"/>
        <w:rPr>
          <w:lang w:val="en-GB"/>
        </w:rPr>
      </w:pPr>
      <w:r w:rsidRPr="00E50A65">
        <w:rPr>
          <w:lang w:val="en-GB"/>
        </w:rPr>
        <w:t xml:space="preserve">An ELI provider willing to implement ELI Pillar IV MUST provide a sitemap file (or set of sitemap files) that provides the </w:t>
      </w:r>
      <w:r w:rsidRPr="00E50A65">
        <w:rPr>
          <w:b/>
          <w:bCs/>
          <w:lang w:val="en-GB"/>
        </w:rPr>
        <w:t>complete</w:t>
      </w:r>
      <w:r w:rsidRPr="00E50A65">
        <w:rPr>
          <w:lang w:val="en-GB"/>
        </w:rPr>
        <w:t xml:space="preserve"> list of </w:t>
      </w:r>
      <w:r w:rsidR="00E50A65">
        <w:rPr>
          <w:lang w:val="en-GB"/>
        </w:rPr>
        <w:t>URIs</w:t>
      </w:r>
      <w:r w:rsidR="00E50A65" w:rsidRPr="00E50A65">
        <w:rPr>
          <w:lang w:val="en-GB"/>
        </w:rPr>
        <w:t xml:space="preserve"> </w:t>
      </w:r>
      <w:r w:rsidRPr="00E50A65">
        <w:rPr>
          <w:lang w:val="en-GB"/>
        </w:rPr>
        <w:t xml:space="preserve">for its ELI </w:t>
      </w:r>
      <w:proofErr w:type="spellStart"/>
      <w:r w:rsidRPr="00E50A65">
        <w:rPr>
          <w:lang w:val="en-GB"/>
        </w:rPr>
        <w:t>LegalResources</w:t>
      </w:r>
      <w:proofErr w:type="spellEnd"/>
      <w:r w:rsidRPr="00E50A65">
        <w:rPr>
          <w:lang w:val="en-GB"/>
        </w:rPr>
        <w:t>.</w:t>
      </w:r>
    </w:p>
    <w:p w14:paraId="0D1E83D7" w14:textId="77777777" w:rsidR="00512249" w:rsidRPr="004A6C25" w:rsidRDefault="005E6FFF" w:rsidP="004A6C25">
      <w:pPr>
        <w:pStyle w:val="Titre3"/>
      </w:pPr>
      <w:bookmarkStart w:id="31" w:name="__RefHeading___Toc2428_3445478498"/>
      <w:bookmarkStart w:id="32" w:name="_Toc93314781"/>
      <w:r w:rsidRPr="004A6C25">
        <w:t xml:space="preserve">Example of an ELI </w:t>
      </w:r>
      <w:proofErr w:type="spellStart"/>
      <w:r w:rsidRPr="004A6C25">
        <w:t>sitemap</w:t>
      </w:r>
      <w:bookmarkEnd w:id="31"/>
      <w:bookmarkEnd w:id="32"/>
      <w:proofErr w:type="spellEnd"/>
    </w:p>
    <w:p w14:paraId="66B4844D" w14:textId="77777777" w:rsidR="00512249" w:rsidRPr="00E50A65" w:rsidRDefault="005E6FFF">
      <w:pPr>
        <w:pStyle w:val="Textbody"/>
        <w:rPr>
          <w:lang w:val="en-GB"/>
        </w:rPr>
      </w:pPr>
      <w:r w:rsidRPr="00E50A65">
        <w:rPr>
          <w:lang w:val="en-GB"/>
        </w:rPr>
        <w:t xml:space="preserve">An ELI sitemap file looks like the following </w:t>
      </w:r>
      <w:proofErr w:type="gramStart"/>
      <w:r w:rsidRPr="00E50A65">
        <w:rPr>
          <w:lang w:val="en-GB"/>
        </w:rPr>
        <w:t>example :</w:t>
      </w:r>
      <w:proofErr w:type="gramEnd"/>
    </w:p>
    <w:tbl>
      <w:tblPr>
        <w:tblW w:w="9643" w:type="dxa"/>
        <w:tblLayout w:type="fixed"/>
        <w:tblCellMar>
          <w:left w:w="10" w:type="dxa"/>
          <w:right w:w="10" w:type="dxa"/>
        </w:tblCellMar>
        <w:tblLook w:val="04A0" w:firstRow="1" w:lastRow="0" w:firstColumn="1" w:lastColumn="0" w:noHBand="0" w:noVBand="1"/>
      </w:tblPr>
      <w:tblGrid>
        <w:gridCol w:w="9643"/>
      </w:tblGrid>
      <w:tr w:rsidR="00512249" w:rsidRPr="00E50A65" w14:paraId="7C759858" w14:textId="77777777">
        <w:tc>
          <w:tcPr>
            <w:tcW w:w="9643" w:type="dxa"/>
            <w:shd w:val="clear" w:color="auto" w:fill="DDDDDD"/>
          </w:tcPr>
          <w:p w14:paraId="289ADF51" w14:textId="77777777" w:rsidR="00ED6CF2" w:rsidRDefault="005E6FFF">
            <w:pPr>
              <w:pStyle w:val="TableContents"/>
              <w:ind w:right="-4252"/>
              <w:rPr>
                <w:rFonts w:ascii="FreeMono" w:hAnsi="FreeMono"/>
                <w:color w:val="C70040"/>
                <w:sz w:val="20"/>
                <w:szCs w:val="20"/>
                <w:lang w:val="en-GB"/>
              </w:rPr>
            </w:pPr>
            <w:bookmarkStart w:id="33" w:name="_Hlk93312580"/>
            <w:r w:rsidRPr="00E50A65">
              <w:rPr>
                <w:rFonts w:ascii="FreeMono" w:hAnsi="FreeMono"/>
                <w:color w:val="000000"/>
                <w:sz w:val="20"/>
                <w:szCs w:val="20"/>
                <w:lang w:val="en-GB"/>
              </w:rPr>
              <w:t>&lt;</w:t>
            </w:r>
            <w:proofErr w:type="spellStart"/>
            <w:r w:rsidRPr="00E50A65">
              <w:rPr>
                <w:rFonts w:ascii="FreeMono" w:hAnsi="FreeMono"/>
                <w:color w:val="C70040"/>
                <w:sz w:val="20"/>
                <w:szCs w:val="20"/>
                <w:lang w:val="en-GB"/>
              </w:rPr>
              <w:t>urlset</w:t>
            </w:r>
            <w:proofErr w:type="spellEnd"/>
          </w:p>
          <w:p w14:paraId="078090EA" w14:textId="77777777" w:rsidR="00ED6CF2" w:rsidRDefault="00ED6CF2">
            <w:pPr>
              <w:pStyle w:val="TableContents"/>
              <w:ind w:right="-4252"/>
              <w:rPr>
                <w:rFonts w:ascii="FreeMono" w:hAnsi="FreeMono"/>
                <w:color w:val="8F8634"/>
                <w:sz w:val="20"/>
                <w:szCs w:val="20"/>
                <w:lang w:val="en-GB"/>
              </w:rPr>
            </w:pPr>
            <w:r>
              <w:rPr>
                <w:rFonts w:ascii="FreeMono" w:hAnsi="FreeMono"/>
                <w:color w:val="C70040"/>
                <w:sz w:val="20"/>
                <w:szCs w:val="20"/>
                <w:lang w:val="en-GB"/>
              </w:rPr>
              <w:t xml:space="preserve">  </w:t>
            </w:r>
            <w:r w:rsidR="005E6FFF" w:rsidRPr="00E50A65">
              <w:rPr>
                <w:rFonts w:ascii="FreeMono" w:hAnsi="FreeMono"/>
                <w:color w:val="000000"/>
                <w:sz w:val="20"/>
                <w:szCs w:val="20"/>
                <w:lang w:val="en-GB"/>
              </w:rPr>
              <w:t xml:space="preserve"> </w:t>
            </w:r>
            <w:proofErr w:type="spellStart"/>
            <w:r w:rsidR="005E6FFF" w:rsidRPr="00E50A65">
              <w:rPr>
                <w:rFonts w:ascii="FreeMono" w:hAnsi="FreeMono"/>
                <w:color w:val="427E00"/>
                <w:sz w:val="20"/>
                <w:szCs w:val="20"/>
                <w:lang w:val="en-GB"/>
              </w:rPr>
              <w:t>xmlns</w:t>
            </w:r>
            <w:proofErr w:type="spellEnd"/>
            <w:r w:rsidR="005E6FFF" w:rsidRPr="00E50A65">
              <w:rPr>
                <w:rFonts w:ascii="FreeMono" w:hAnsi="FreeMono"/>
                <w:color w:val="000000"/>
                <w:sz w:val="20"/>
                <w:szCs w:val="20"/>
                <w:lang w:val="en-GB"/>
              </w:rPr>
              <w:t>=</w:t>
            </w:r>
            <w:r w:rsidR="005E6FFF" w:rsidRPr="00E50A65">
              <w:rPr>
                <w:rFonts w:ascii="FreeMono" w:hAnsi="FreeMono"/>
                <w:color w:val="8F8634"/>
                <w:sz w:val="20"/>
                <w:szCs w:val="20"/>
                <w:lang w:val="en-GB"/>
              </w:rPr>
              <w:t>"http://www.sitemaps.org/schemas/sitemap/0.9"</w:t>
            </w:r>
          </w:p>
          <w:p w14:paraId="5753DC93" w14:textId="77777777" w:rsidR="00ED6CF2" w:rsidRDefault="00ED6CF2">
            <w:pPr>
              <w:pStyle w:val="TableContents"/>
              <w:ind w:right="-4252"/>
              <w:rPr>
                <w:rFonts w:ascii="FreeMono" w:hAnsi="FreeMono"/>
                <w:color w:val="8F8634"/>
                <w:sz w:val="20"/>
                <w:szCs w:val="20"/>
                <w:lang w:val="en-GB"/>
              </w:rPr>
            </w:pPr>
            <w:r>
              <w:rPr>
                <w:rFonts w:ascii="FreeMono" w:hAnsi="FreeMono"/>
                <w:color w:val="8F8634"/>
                <w:sz w:val="20"/>
                <w:szCs w:val="20"/>
                <w:lang w:val="en-GB"/>
              </w:rPr>
              <w:t xml:space="preserve">   </w:t>
            </w:r>
            <w:proofErr w:type="spellStart"/>
            <w:proofErr w:type="gramStart"/>
            <w:r w:rsidRPr="00E50A65">
              <w:rPr>
                <w:rFonts w:ascii="FreeMono" w:hAnsi="FreeMono"/>
                <w:color w:val="427E00"/>
                <w:sz w:val="20"/>
                <w:szCs w:val="20"/>
                <w:lang w:val="en-GB"/>
              </w:rPr>
              <w:t>xmlns</w:t>
            </w:r>
            <w:r>
              <w:rPr>
                <w:rFonts w:ascii="FreeMono" w:hAnsi="FreeMono"/>
                <w:color w:val="427E00"/>
                <w:sz w:val="20"/>
                <w:szCs w:val="20"/>
                <w:lang w:val="en-GB"/>
              </w:rPr>
              <w:t>:dct</w:t>
            </w:r>
            <w:proofErr w:type="spellEnd"/>
            <w:proofErr w:type="gramEnd"/>
            <w:r w:rsidRPr="00E50A65">
              <w:rPr>
                <w:rFonts w:ascii="FreeMono" w:hAnsi="FreeMono"/>
                <w:color w:val="000000"/>
                <w:sz w:val="20"/>
                <w:szCs w:val="20"/>
                <w:lang w:val="en-GB"/>
              </w:rPr>
              <w:t>=</w:t>
            </w:r>
            <w:r w:rsidRPr="00E50A65">
              <w:rPr>
                <w:rFonts w:ascii="FreeMono" w:hAnsi="FreeMono"/>
                <w:color w:val="8F8634"/>
                <w:sz w:val="20"/>
                <w:szCs w:val="20"/>
                <w:lang w:val="en-GB"/>
              </w:rPr>
              <w:t>"</w:t>
            </w:r>
            <w:r w:rsidRPr="00676A48">
              <w:rPr>
                <w:rFonts w:ascii="FreeMono" w:hAnsi="FreeMono"/>
                <w:color w:val="8F8634"/>
                <w:sz w:val="20"/>
                <w:szCs w:val="20"/>
                <w:lang w:val="en-GB"/>
              </w:rPr>
              <w:t>http://purl.org/dc/terms/</w:t>
            </w:r>
            <w:r w:rsidRPr="00E50A65">
              <w:rPr>
                <w:rFonts w:ascii="FreeMono" w:hAnsi="FreeMono"/>
                <w:color w:val="8F8634"/>
                <w:sz w:val="20"/>
                <w:szCs w:val="20"/>
                <w:lang w:val="en-GB"/>
              </w:rPr>
              <w:t>"</w:t>
            </w:r>
          </w:p>
          <w:p w14:paraId="164985CC" w14:textId="543AA360" w:rsidR="00ED6CF2" w:rsidRDefault="00ED6CF2">
            <w:pPr>
              <w:pStyle w:val="TableContents"/>
              <w:ind w:right="-4252"/>
              <w:rPr>
                <w:rFonts w:ascii="FreeMono" w:hAnsi="FreeMono"/>
                <w:color w:val="000000"/>
                <w:sz w:val="20"/>
                <w:szCs w:val="20"/>
                <w:lang w:val="en-GB"/>
              </w:rPr>
            </w:pPr>
            <w:r>
              <w:rPr>
                <w:rFonts w:ascii="FreeMono" w:hAnsi="FreeMono"/>
                <w:color w:val="000000"/>
                <w:sz w:val="20"/>
                <w:szCs w:val="20"/>
                <w:lang w:val="en-GB"/>
              </w:rPr>
              <w:t xml:space="preserve">   </w:t>
            </w:r>
            <w:proofErr w:type="spellStart"/>
            <w:proofErr w:type="gramStart"/>
            <w:r>
              <w:rPr>
                <w:rFonts w:ascii="FreeMono" w:hAnsi="FreeMono"/>
                <w:color w:val="427E00"/>
                <w:sz w:val="20"/>
                <w:szCs w:val="20"/>
                <w:lang w:val="en-GB"/>
              </w:rPr>
              <w:t>dct:relation</w:t>
            </w:r>
            <w:proofErr w:type="spellEnd"/>
            <w:proofErr w:type="gramEnd"/>
            <w:r w:rsidRPr="00E50A65">
              <w:rPr>
                <w:rFonts w:ascii="FreeMono" w:hAnsi="FreeMono"/>
                <w:color w:val="000000"/>
                <w:sz w:val="20"/>
                <w:szCs w:val="20"/>
                <w:lang w:val="en-GB"/>
              </w:rPr>
              <w:t>=</w:t>
            </w:r>
            <w:r w:rsidRPr="00E50A65">
              <w:rPr>
                <w:rFonts w:ascii="FreeMono" w:hAnsi="FreeMono"/>
                <w:color w:val="8F8634"/>
                <w:sz w:val="20"/>
                <w:szCs w:val="20"/>
                <w:lang w:val="en-GB"/>
              </w:rPr>
              <w:t>"</w:t>
            </w:r>
            <w:r w:rsidRPr="009940D3">
              <w:rPr>
                <w:rFonts w:ascii="FreeMono" w:hAnsi="FreeMono"/>
                <w:color w:val="8F8634"/>
                <w:sz w:val="20"/>
                <w:szCs w:val="20"/>
                <w:lang w:val="en-GB"/>
              </w:rPr>
              <w:t>http://country.xy/eli/eli-update-feed.atom</w:t>
            </w:r>
            <w:r w:rsidRPr="00E50A65">
              <w:rPr>
                <w:rFonts w:ascii="FreeMono" w:hAnsi="FreeMono"/>
                <w:color w:val="8F8634"/>
                <w:sz w:val="20"/>
                <w:szCs w:val="20"/>
                <w:lang w:val="en-GB"/>
              </w:rPr>
              <w:t>"</w:t>
            </w:r>
          </w:p>
          <w:p w14:paraId="36447CD4" w14:textId="4F9806CB" w:rsidR="00512249" w:rsidRPr="00E50A65" w:rsidRDefault="005E6FFF">
            <w:pPr>
              <w:pStyle w:val="TableContents"/>
              <w:ind w:right="-4252"/>
              <w:rPr>
                <w:rFonts w:ascii="FreeMono" w:hAnsi="FreeMono"/>
                <w:sz w:val="20"/>
                <w:szCs w:val="20"/>
                <w:lang w:val="en-GB"/>
              </w:rPr>
            </w:pPr>
            <w:r w:rsidRPr="00E50A65">
              <w:rPr>
                <w:rFonts w:ascii="FreeMono" w:hAnsi="FreeMono"/>
                <w:color w:val="000000"/>
                <w:sz w:val="20"/>
                <w:szCs w:val="20"/>
                <w:lang w:val="en-GB"/>
              </w:rPr>
              <w:t>&gt;</w:t>
            </w:r>
            <w:bookmarkEnd w:id="33"/>
          </w:p>
        </w:tc>
      </w:tr>
      <w:tr w:rsidR="00512249" w14:paraId="47D036E7" w14:textId="77777777">
        <w:tc>
          <w:tcPr>
            <w:tcW w:w="9643" w:type="dxa"/>
            <w:shd w:val="clear" w:color="auto" w:fill="DDDDDD"/>
          </w:tcPr>
          <w:p w14:paraId="4662652D" w14:textId="77777777" w:rsidR="00512249" w:rsidRDefault="005E6FFF">
            <w:pPr>
              <w:pStyle w:val="TableContents"/>
              <w:ind w:right="-4252"/>
              <w:rPr>
                <w:rFonts w:ascii="FreeMono" w:hAnsi="FreeMono"/>
                <w:sz w:val="20"/>
                <w:szCs w:val="20"/>
              </w:rPr>
            </w:pPr>
            <w:r w:rsidRPr="00E50A65">
              <w:rPr>
                <w:rFonts w:ascii="FreeMono" w:hAnsi="FreeMono"/>
                <w:color w:val="000000"/>
                <w:sz w:val="20"/>
                <w:szCs w:val="20"/>
                <w:lang w:val="en-GB"/>
              </w:rPr>
              <w:t xml:space="preserve">   </w:t>
            </w:r>
            <w:r>
              <w:rPr>
                <w:rFonts w:ascii="FreeMono" w:hAnsi="FreeMono"/>
                <w:color w:val="000000"/>
                <w:sz w:val="20"/>
                <w:szCs w:val="20"/>
              </w:rPr>
              <w:t>&lt;</w:t>
            </w:r>
            <w:proofErr w:type="gramStart"/>
            <w:r>
              <w:rPr>
                <w:rFonts w:ascii="FreeMono" w:hAnsi="FreeMono"/>
                <w:color w:val="C70040"/>
                <w:sz w:val="20"/>
                <w:szCs w:val="20"/>
              </w:rPr>
              <w:t>url</w:t>
            </w:r>
            <w:proofErr w:type="gramEnd"/>
            <w:r>
              <w:rPr>
                <w:rFonts w:ascii="FreeMono" w:hAnsi="FreeMono"/>
                <w:color w:val="000000"/>
                <w:sz w:val="20"/>
                <w:szCs w:val="20"/>
              </w:rPr>
              <w:t>&gt;</w:t>
            </w:r>
          </w:p>
        </w:tc>
      </w:tr>
      <w:tr w:rsidR="00512249" w14:paraId="6E19863D" w14:textId="77777777">
        <w:tc>
          <w:tcPr>
            <w:tcW w:w="9643" w:type="dxa"/>
            <w:shd w:val="clear" w:color="auto" w:fill="DDDDDD"/>
          </w:tcPr>
          <w:p w14:paraId="19D727AB"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loc</w:t>
            </w:r>
            <w:proofErr w:type="spellEnd"/>
            <w:proofErr w:type="gramEnd"/>
            <w:r>
              <w:rPr>
                <w:rFonts w:ascii="FreeMono" w:hAnsi="FreeMono"/>
                <w:color w:val="000000"/>
                <w:sz w:val="20"/>
                <w:szCs w:val="20"/>
              </w:rPr>
              <w:t>&gt;http://country.xy/eli/law/2016/501/003/jo&lt;/</w:t>
            </w:r>
            <w:r>
              <w:rPr>
                <w:rFonts w:ascii="FreeMono" w:hAnsi="FreeMono"/>
                <w:color w:val="C70040"/>
                <w:sz w:val="20"/>
                <w:szCs w:val="20"/>
              </w:rPr>
              <w:t>loc</w:t>
            </w:r>
            <w:r>
              <w:rPr>
                <w:rFonts w:ascii="FreeMono" w:hAnsi="FreeMono"/>
                <w:color w:val="000000"/>
                <w:sz w:val="20"/>
                <w:szCs w:val="20"/>
              </w:rPr>
              <w:t>&gt;</w:t>
            </w:r>
          </w:p>
        </w:tc>
      </w:tr>
      <w:tr w:rsidR="00512249" w14:paraId="7B8518D9" w14:textId="77777777">
        <w:tc>
          <w:tcPr>
            <w:tcW w:w="9643" w:type="dxa"/>
            <w:shd w:val="clear" w:color="auto" w:fill="DDDDDD"/>
          </w:tcPr>
          <w:p w14:paraId="643FB810"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lastmod</w:t>
            </w:r>
            <w:proofErr w:type="spellEnd"/>
            <w:proofErr w:type="gramEnd"/>
            <w:r>
              <w:rPr>
                <w:rFonts w:ascii="FreeMono" w:hAnsi="FreeMono"/>
                <w:color w:val="000000"/>
                <w:sz w:val="20"/>
                <w:szCs w:val="20"/>
              </w:rPr>
              <w:t>&gt;2016-03-08&lt;/</w:t>
            </w:r>
            <w:proofErr w:type="spellStart"/>
            <w:r>
              <w:rPr>
                <w:rFonts w:ascii="FreeMono" w:hAnsi="FreeMono"/>
                <w:color w:val="C70040"/>
                <w:sz w:val="20"/>
                <w:szCs w:val="20"/>
              </w:rPr>
              <w:t>lastmod</w:t>
            </w:r>
            <w:proofErr w:type="spellEnd"/>
            <w:r>
              <w:rPr>
                <w:rFonts w:ascii="FreeMono" w:hAnsi="FreeMono"/>
                <w:color w:val="000000"/>
                <w:sz w:val="20"/>
                <w:szCs w:val="20"/>
              </w:rPr>
              <w:t>&gt;</w:t>
            </w:r>
          </w:p>
        </w:tc>
      </w:tr>
      <w:tr w:rsidR="00512249" w14:paraId="60CA0865" w14:textId="77777777">
        <w:tc>
          <w:tcPr>
            <w:tcW w:w="9643" w:type="dxa"/>
            <w:shd w:val="clear" w:color="auto" w:fill="DDDDDD"/>
          </w:tcPr>
          <w:p w14:paraId="3C173145"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r>
              <w:rPr>
                <w:rFonts w:ascii="FreeMono" w:hAnsi="FreeMono"/>
                <w:color w:val="C70040"/>
                <w:sz w:val="20"/>
                <w:szCs w:val="20"/>
              </w:rPr>
              <w:t>url</w:t>
            </w:r>
            <w:r>
              <w:rPr>
                <w:rFonts w:ascii="FreeMono" w:hAnsi="FreeMono"/>
                <w:color w:val="000000"/>
                <w:sz w:val="20"/>
                <w:szCs w:val="20"/>
              </w:rPr>
              <w:t>&gt;</w:t>
            </w:r>
          </w:p>
        </w:tc>
      </w:tr>
      <w:tr w:rsidR="00512249" w14:paraId="3B7B18B9" w14:textId="77777777">
        <w:tc>
          <w:tcPr>
            <w:tcW w:w="9643" w:type="dxa"/>
            <w:shd w:val="clear" w:color="auto" w:fill="DDDDDD"/>
          </w:tcPr>
          <w:p w14:paraId="41B0ECD9"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gramStart"/>
            <w:r>
              <w:rPr>
                <w:rFonts w:ascii="FreeMono" w:hAnsi="FreeMono"/>
                <w:color w:val="C70040"/>
                <w:sz w:val="20"/>
                <w:szCs w:val="20"/>
              </w:rPr>
              <w:t>url</w:t>
            </w:r>
            <w:proofErr w:type="gramEnd"/>
            <w:r>
              <w:rPr>
                <w:rFonts w:ascii="FreeMono" w:hAnsi="FreeMono"/>
                <w:color w:val="000000"/>
                <w:sz w:val="20"/>
                <w:szCs w:val="20"/>
              </w:rPr>
              <w:t>&gt;</w:t>
            </w:r>
          </w:p>
        </w:tc>
      </w:tr>
      <w:tr w:rsidR="00512249" w14:paraId="7B5AB8C3" w14:textId="77777777">
        <w:tc>
          <w:tcPr>
            <w:tcW w:w="9643" w:type="dxa"/>
            <w:shd w:val="clear" w:color="auto" w:fill="DDDDDD"/>
          </w:tcPr>
          <w:p w14:paraId="7C704D84"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loc</w:t>
            </w:r>
            <w:proofErr w:type="spellEnd"/>
            <w:proofErr w:type="gramEnd"/>
            <w:r>
              <w:rPr>
                <w:rFonts w:ascii="FreeMono" w:hAnsi="FreeMono"/>
                <w:color w:val="000000"/>
                <w:sz w:val="20"/>
                <w:szCs w:val="20"/>
              </w:rPr>
              <w:t>&gt;http://country.xy/eli/law/2016/501/002/jo&lt;/</w:t>
            </w:r>
            <w:r>
              <w:rPr>
                <w:rFonts w:ascii="FreeMono" w:hAnsi="FreeMono"/>
                <w:color w:val="C70040"/>
                <w:sz w:val="20"/>
                <w:szCs w:val="20"/>
              </w:rPr>
              <w:t>loc</w:t>
            </w:r>
            <w:r>
              <w:rPr>
                <w:rFonts w:ascii="FreeMono" w:hAnsi="FreeMono"/>
                <w:color w:val="000000"/>
                <w:sz w:val="20"/>
                <w:szCs w:val="20"/>
              </w:rPr>
              <w:t>&gt;</w:t>
            </w:r>
          </w:p>
        </w:tc>
      </w:tr>
      <w:tr w:rsidR="00512249" w14:paraId="56BD4978" w14:textId="77777777">
        <w:tc>
          <w:tcPr>
            <w:tcW w:w="9643" w:type="dxa"/>
            <w:shd w:val="clear" w:color="auto" w:fill="DDDDDD"/>
          </w:tcPr>
          <w:p w14:paraId="626EFBC3"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lastmod</w:t>
            </w:r>
            <w:proofErr w:type="spellEnd"/>
            <w:proofErr w:type="gramEnd"/>
            <w:r>
              <w:rPr>
                <w:rFonts w:ascii="FreeMono" w:hAnsi="FreeMono"/>
                <w:color w:val="000000"/>
                <w:sz w:val="20"/>
                <w:szCs w:val="20"/>
              </w:rPr>
              <w:t>&gt;2016-03-06&lt;/</w:t>
            </w:r>
            <w:proofErr w:type="spellStart"/>
            <w:r>
              <w:rPr>
                <w:rFonts w:ascii="FreeMono" w:hAnsi="FreeMono"/>
                <w:color w:val="C70040"/>
                <w:sz w:val="20"/>
                <w:szCs w:val="20"/>
              </w:rPr>
              <w:t>lastmod</w:t>
            </w:r>
            <w:proofErr w:type="spellEnd"/>
            <w:r>
              <w:rPr>
                <w:rFonts w:ascii="FreeMono" w:hAnsi="FreeMono"/>
                <w:color w:val="000000"/>
                <w:sz w:val="20"/>
                <w:szCs w:val="20"/>
              </w:rPr>
              <w:t>&gt;</w:t>
            </w:r>
          </w:p>
        </w:tc>
      </w:tr>
      <w:tr w:rsidR="00512249" w14:paraId="5D57991E" w14:textId="77777777">
        <w:tc>
          <w:tcPr>
            <w:tcW w:w="9643" w:type="dxa"/>
            <w:shd w:val="clear" w:color="auto" w:fill="DDDDDD"/>
          </w:tcPr>
          <w:p w14:paraId="36B8746F"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r>
              <w:rPr>
                <w:rFonts w:ascii="FreeMono" w:hAnsi="FreeMono"/>
                <w:color w:val="C70040"/>
                <w:sz w:val="20"/>
                <w:szCs w:val="20"/>
              </w:rPr>
              <w:t>url</w:t>
            </w:r>
            <w:r>
              <w:rPr>
                <w:rFonts w:ascii="FreeMono" w:hAnsi="FreeMono"/>
                <w:color w:val="000000"/>
                <w:sz w:val="20"/>
                <w:szCs w:val="20"/>
              </w:rPr>
              <w:t>&gt;</w:t>
            </w:r>
          </w:p>
        </w:tc>
      </w:tr>
      <w:tr w:rsidR="00512249" w14:paraId="245B6E21" w14:textId="77777777">
        <w:tc>
          <w:tcPr>
            <w:tcW w:w="9643" w:type="dxa"/>
            <w:shd w:val="clear" w:color="auto" w:fill="DDDDDD"/>
          </w:tcPr>
          <w:p w14:paraId="049A0917"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gramStart"/>
            <w:r>
              <w:rPr>
                <w:rFonts w:ascii="FreeMono" w:hAnsi="FreeMono"/>
                <w:color w:val="C70040"/>
                <w:sz w:val="20"/>
                <w:szCs w:val="20"/>
              </w:rPr>
              <w:t>url</w:t>
            </w:r>
            <w:proofErr w:type="gramEnd"/>
            <w:r>
              <w:rPr>
                <w:rFonts w:ascii="FreeMono" w:hAnsi="FreeMono"/>
                <w:color w:val="000000"/>
                <w:sz w:val="20"/>
                <w:szCs w:val="20"/>
              </w:rPr>
              <w:t>&gt;</w:t>
            </w:r>
          </w:p>
        </w:tc>
      </w:tr>
      <w:tr w:rsidR="00512249" w14:paraId="317FE24D" w14:textId="77777777">
        <w:tc>
          <w:tcPr>
            <w:tcW w:w="9643" w:type="dxa"/>
            <w:shd w:val="clear" w:color="auto" w:fill="DDDDDD"/>
          </w:tcPr>
          <w:p w14:paraId="629CB95C"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loc</w:t>
            </w:r>
            <w:proofErr w:type="spellEnd"/>
            <w:proofErr w:type="gramEnd"/>
            <w:r>
              <w:rPr>
                <w:rFonts w:ascii="FreeMono" w:hAnsi="FreeMono"/>
                <w:color w:val="000000"/>
                <w:sz w:val="20"/>
                <w:szCs w:val="20"/>
              </w:rPr>
              <w:t>&gt;http://country.xy/eli/law/2016/501/001/jo&lt;/</w:t>
            </w:r>
            <w:r>
              <w:rPr>
                <w:rFonts w:ascii="FreeMono" w:hAnsi="FreeMono"/>
                <w:color w:val="C70040"/>
                <w:sz w:val="20"/>
                <w:szCs w:val="20"/>
              </w:rPr>
              <w:t>loc</w:t>
            </w:r>
            <w:r>
              <w:rPr>
                <w:rFonts w:ascii="FreeMono" w:hAnsi="FreeMono"/>
                <w:color w:val="000000"/>
                <w:sz w:val="20"/>
                <w:szCs w:val="20"/>
              </w:rPr>
              <w:t>&gt;</w:t>
            </w:r>
          </w:p>
        </w:tc>
      </w:tr>
      <w:tr w:rsidR="00512249" w14:paraId="77B73DD3" w14:textId="77777777">
        <w:tc>
          <w:tcPr>
            <w:tcW w:w="9643" w:type="dxa"/>
            <w:shd w:val="clear" w:color="auto" w:fill="DDDDDD"/>
          </w:tcPr>
          <w:p w14:paraId="121982AF"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lastmod</w:t>
            </w:r>
            <w:proofErr w:type="spellEnd"/>
            <w:proofErr w:type="gramEnd"/>
            <w:r>
              <w:rPr>
                <w:rFonts w:ascii="FreeMono" w:hAnsi="FreeMono"/>
                <w:color w:val="000000"/>
                <w:sz w:val="20"/>
                <w:szCs w:val="20"/>
              </w:rPr>
              <w:t>&gt;2016-03-06&lt;/</w:t>
            </w:r>
            <w:proofErr w:type="spellStart"/>
            <w:r>
              <w:rPr>
                <w:rFonts w:ascii="FreeMono" w:hAnsi="FreeMono"/>
                <w:color w:val="C70040"/>
                <w:sz w:val="20"/>
                <w:szCs w:val="20"/>
              </w:rPr>
              <w:t>lastmod</w:t>
            </w:r>
            <w:proofErr w:type="spellEnd"/>
            <w:r>
              <w:rPr>
                <w:rFonts w:ascii="FreeMono" w:hAnsi="FreeMono"/>
                <w:color w:val="000000"/>
                <w:sz w:val="20"/>
                <w:szCs w:val="20"/>
              </w:rPr>
              <w:t>&gt;</w:t>
            </w:r>
          </w:p>
        </w:tc>
      </w:tr>
      <w:tr w:rsidR="00512249" w14:paraId="63C78DFE" w14:textId="77777777">
        <w:tc>
          <w:tcPr>
            <w:tcW w:w="9643" w:type="dxa"/>
            <w:shd w:val="clear" w:color="auto" w:fill="DDDDDD"/>
          </w:tcPr>
          <w:p w14:paraId="4BCBC814"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r>
              <w:rPr>
                <w:rFonts w:ascii="FreeMono" w:hAnsi="FreeMono"/>
                <w:color w:val="C70040"/>
                <w:sz w:val="20"/>
                <w:szCs w:val="20"/>
              </w:rPr>
              <w:t>url</w:t>
            </w:r>
            <w:r>
              <w:rPr>
                <w:rFonts w:ascii="FreeMono" w:hAnsi="FreeMono"/>
                <w:color w:val="000000"/>
                <w:sz w:val="20"/>
                <w:szCs w:val="20"/>
              </w:rPr>
              <w:t>&gt;</w:t>
            </w:r>
          </w:p>
        </w:tc>
      </w:tr>
      <w:tr w:rsidR="00512249" w14:paraId="693DFF44" w14:textId="77777777">
        <w:tc>
          <w:tcPr>
            <w:tcW w:w="9643" w:type="dxa"/>
            <w:shd w:val="clear" w:color="auto" w:fill="DDDDDD"/>
          </w:tcPr>
          <w:p w14:paraId="799F243C"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gramStart"/>
            <w:r>
              <w:rPr>
                <w:rFonts w:ascii="FreeMono" w:hAnsi="FreeMono"/>
                <w:color w:val="C70040"/>
                <w:sz w:val="20"/>
                <w:szCs w:val="20"/>
              </w:rPr>
              <w:t>url</w:t>
            </w:r>
            <w:proofErr w:type="gramEnd"/>
            <w:r>
              <w:rPr>
                <w:rFonts w:ascii="FreeMono" w:hAnsi="FreeMono"/>
                <w:color w:val="000000"/>
                <w:sz w:val="20"/>
                <w:szCs w:val="20"/>
              </w:rPr>
              <w:t>&gt;</w:t>
            </w:r>
          </w:p>
        </w:tc>
      </w:tr>
      <w:tr w:rsidR="00512249" w14:paraId="081A2615" w14:textId="77777777">
        <w:tc>
          <w:tcPr>
            <w:tcW w:w="9643" w:type="dxa"/>
            <w:shd w:val="clear" w:color="auto" w:fill="DDDDDD"/>
          </w:tcPr>
          <w:p w14:paraId="0A76BC15"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loc</w:t>
            </w:r>
            <w:proofErr w:type="spellEnd"/>
            <w:proofErr w:type="gramEnd"/>
            <w:r>
              <w:rPr>
                <w:rFonts w:ascii="FreeMono" w:hAnsi="FreeMono"/>
                <w:color w:val="000000"/>
                <w:sz w:val="20"/>
                <w:szCs w:val="20"/>
              </w:rPr>
              <w:t>&gt;http://country.xy/eli/decree/2005/199/999/jo&lt;/</w:t>
            </w:r>
            <w:r>
              <w:rPr>
                <w:rFonts w:ascii="FreeMono" w:hAnsi="FreeMono"/>
                <w:color w:val="C70040"/>
                <w:sz w:val="20"/>
                <w:szCs w:val="20"/>
              </w:rPr>
              <w:t>loc</w:t>
            </w:r>
            <w:r>
              <w:rPr>
                <w:rFonts w:ascii="FreeMono" w:hAnsi="FreeMono"/>
                <w:color w:val="000000"/>
                <w:sz w:val="20"/>
                <w:szCs w:val="20"/>
              </w:rPr>
              <w:t>&gt;</w:t>
            </w:r>
          </w:p>
        </w:tc>
      </w:tr>
      <w:tr w:rsidR="00512249" w14:paraId="4F78FEA7" w14:textId="77777777">
        <w:tc>
          <w:tcPr>
            <w:tcW w:w="9643" w:type="dxa"/>
            <w:shd w:val="clear" w:color="auto" w:fill="DDDDDD"/>
          </w:tcPr>
          <w:p w14:paraId="6E33ACCC"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lastmod</w:t>
            </w:r>
            <w:proofErr w:type="spellEnd"/>
            <w:proofErr w:type="gramEnd"/>
            <w:r>
              <w:rPr>
                <w:rFonts w:ascii="FreeMono" w:hAnsi="FreeMono"/>
                <w:color w:val="000000"/>
                <w:sz w:val="20"/>
                <w:szCs w:val="20"/>
              </w:rPr>
              <w:t>&gt;2016-09-05&lt;/</w:t>
            </w:r>
            <w:proofErr w:type="spellStart"/>
            <w:r>
              <w:rPr>
                <w:rFonts w:ascii="FreeMono" w:hAnsi="FreeMono"/>
                <w:color w:val="C70040"/>
                <w:sz w:val="20"/>
                <w:szCs w:val="20"/>
              </w:rPr>
              <w:t>lastmod</w:t>
            </w:r>
            <w:proofErr w:type="spellEnd"/>
            <w:r>
              <w:rPr>
                <w:rFonts w:ascii="FreeMono" w:hAnsi="FreeMono"/>
                <w:color w:val="000000"/>
                <w:sz w:val="20"/>
                <w:szCs w:val="20"/>
              </w:rPr>
              <w:t>&gt;</w:t>
            </w:r>
          </w:p>
        </w:tc>
      </w:tr>
      <w:tr w:rsidR="00512249" w14:paraId="51AB2647" w14:textId="77777777">
        <w:tc>
          <w:tcPr>
            <w:tcW w:w="9643" w:type="dxa"/>
            <w:shd w:val="clear" w:color="auto" w:fill="DDDDDD"/>
          </w:tcPr>
          <w:p w14:paraId="6FCE1FE9" w14:textId="77777777" w:rsidR="00512249" w:rsidRDefault="005E6FFF">
            <w:pPr>
              <w:pStyle w:val="TableContents"/>
              <w:ind w:right="-4252"/>
              <w:rPr>
                <w:rFonts w:ascii="FreeMono" w:hAnsi="FreeMono"/>
                <w:sz w:val="20"/>
                <w:szCs w:val="20"/>
              </w:rPr>
            </w:pPr>
            <w:r>
              <w:rPr>
                <w:rFonts w:ascii="FreeMono" w:hAnsi="FreeMono"/>
                <w:color w:val="000000"/>
                <w:sz w:val="20"/>
                <w:szCs w:val="20"/>
              </w:rPr>
              <w:t xml:space="preserve">   &lt;/</w:t>
            </w:r>
            <w:r>
              <w:rPr>
                <w:rFonts w:ascii="FreeMono" w:hAnsi="FreeMono"/>
                <w:color w:val="C70040"/>
                <w:sz w:val="20"/>
                <w:szCs w:val="20"/>
              </w:rPr>
              <w:t>url</w:t>
            </w:r>
            <w:r>
              <w:rPr>
                <w:rFonts w:ascii="FreeMono" w:hAnsi="FreeMono"/>
                <w:color w:val="000000"/>
                <w:sz w:val="20"/>
                <w:szCs w:val="20"/>
              </w:rPr>
              <w:t>&gt;</w:t>
            </w:r>
          </w:p>
        </w:tc>
      </w:tr>
      <w:tr w:rsidR="00512249" w14:paraId="4639BA09" w14:textId="77777777">
        <w:tc>
          <w:tcPr>
            <w:tcW w:w="9643" w:type="dxa"/>
            <w:shd w:val="clear" w:color="auto" w:fill="DDDDDD"/>
          </w:tcPr>
          <w:p w14:paraId="2DE85CB8" w14:textId="77777777" w:rsidR="00512249" w:rsidRDefault="005E6FFF">
            <w:pPr>
              <w:pStyle w:val="TableContents"/>
              <w:ind w:right="-4252"/>
              <w:rPr>
                <w:rFonts w:ascii="FreeMono" w:hAnsi="FreeMono"/>
                <w:sz w:val="20"/>
                <w:szCs w:val="20"/>
              </w:rPr>
            </w:pPr>
            <w:r>
              <w:rPr>
                <w:rFonts w:ascii="FreeMono" w:hAnsi="FreeMono"/>
                <w:color w:val="000000"/>
                <w:sz w:val="20"/>
                <w:szCs w:val="20"/>
              </w:rPr>
              <w:t>&lt;/</w:t>
            </w:r>
            <w:proofErr w:type="spellStart"/>
            <w:r>
              <w:rPr>
                <w:rFonts w:ascii="FreeMono" w:hAnsi="FreeMono"/>
                <w:color w:val="C70040"/>
                <w:sz w:val="20"/>
                <w:szCs w:val="20"/>
              </w:rPr>
              <w:t>urlset</w:t>
            </w:r>
            <w:proofErr w:type="spellEnd"/>
            <w:r>
              <w:rPr>
                <w:rFonts w:ascii="FreeMono" w:hAnsi="FreeMono"/>
                <w:color w:val="000000"/>
                <w:sz w:val="20"/>
                <w:szCs w:val="20"/>
              </w:rPr>
              <w:t>&gt;</w:t>
            </w:r>
          </w:p>
        </w:tc>
      </w:tr>
    </w:tbl>
    <w:p w14:paraId="2FA2D824" w14:textId="77777777" w:rsidR="00512249" w:rsidRDefault="00512249">
      <w:pPr>
        <w:pStyle w:val="Standard"/>
      </w:pPr>
    </w:p>
    <w:p w14:paraId="154AB3FF" w14:textId="77777777" w:rsidR="00512249" w:rsidRDefault="005E6FFF">
      <w:pPr>
        <w:pStyle w:val="Titre3"/>
      </w:pPr>
      <w:bookmarkStart w:id="34" w:name="__RefHeading___Toc2430_3445478498"/>
      <w:bookmarkStart w:id="35" w:name="_Toc93314782"/>
      <w:r>
        <w:t xml:space="preserve">ELI </w:t>
      </w:r>
      <w:proofErr w:type="spellStart"/>
      <w:r>
        <w:t>sitemap</w:t>
      </w:r>
      <w:proofErr w:type="spellEnd"/>
      <w:r>
        <w:t xml:space="preserve"> </w:t>
      </w:r>
      <w:proofErr w:type="spellStart"/>
      <w:r>
        <w:t>conformance</w:t>
      </w:r>
      <w:bookmarkEnd w:id="34"/>
      <w:bookmarkEnd w:id="35"/>
      <w:proofErr w:type="spellEnd"/>
    </w:p>
    <w:p w14:paraId="6DE80C16" w14:textId="77777777" w:rsidR="00512249" w:rsidRPr="00E50A65" w:rsidRDefault="005E6FFF">
      <w:pPr>
        <w:pStyle w:val="Textbody"/>
        <w:rPr>
          <w:lang w:val="en-GB"/>
        </w:rPr>
      </w:pPr>
      <w:r w:rsidRPr="00E50A65">
        <w:rPr>
          <w:lang w:val="en-GB"/>
        </w:rPr>
        <w:t>To be conformant, an ELI sitemap file MUST adhere to the specifications described in this section.</w:t>
      </w:r>
    </w:p>
    <w:p w14:paraId="7A2488A5" w14:textId="77777777" w:rsidR="00512249" w:rsidRPr="00E50A65" w:rsidRDefault="005E6FFF">
      <w:pPr>
        <w:pStyle w:val="Titre4"/>
        <w:rPr>
          <w:lang w:val="en-GB"/>
        </w:rPr>
      </w:pPr>
      <w:bookmarkStart w:id="36" w:name="__RefHeading___Toc2432_3445478498"/>
      <w:r w:rsidRPr="00E50A65">
        <w:rPr>
          <w:lang w:val="en-GB"/>
        </w:rPr>
        <w:t>Conform to the sitemap protocol</w:t>
      </w:r>
      <w:bookmarkEnd w:id="36"/>
    </w:p>
    <w:p w14:paraId="669B2E6E" w14:textId="77777777" w:rsidR="00512249" w:rsidRPr="00E50A65" w:rsidRDefault="005E6FFF">
      <w:pPr>
        <w:pStyle w:val="Textbody"/>
        <w:rPr>
          <w:lang w:val="en-GB"/>
        </w:rPr>
      </w:pPr>
      <w:r w:rsidRPr="00E50A65">
        <w:rPr>
          <w:lang w:val="en-GB"/>
        </w:rPr>
        <w:t>An ELI sitemap file MUST conform to the sitemap protocol as specified at https://www.sitemaps.org/protocol.html.</w:t>
      </w:r>
    </w:p>
    <w:p w14:paraId="6A5121FA" w14:textId="77777777" w:rsidR="00512249" w:rsidRPr="00E50A65" w:rsidRDefault="005E6FFF">
      <w:pPr>
        <w:pStyle w:val="Titre4"/>
        <w:rPr>
          <w:lang w:val="en-GB"/>
        </w:rPr>
      </w:pPr>
      <w:bookmarkStart w:id="37" w:name="__RefHeading___Toc2434_3445478498"/>
      <w:r w:rsidRPr="00E50A65">
        <w:rPr>
          <w:lang w:val="en-GB"/>
        </w:rPr>
        <w:t>Publish under /</w:t>
      </w:r>
      <w:proofErr w:type="spellStart"/>
      <w:r w:rsidRPr="00E50A65">
        <w:rPr>
          <w:lang w:val="en-GB"/>
        </w:rPr>
        <w:t>eli</w:t>
      </w:r>
      <w:proofErr w:type="spellEnd"/>
      <w:r w:rsidRPr="00E50A65">
        <w:rPr>
          <w:lang w:val="en-GB"/>
        </w:rPr>
        <w:t>/sitemap.xml</w:t>
      </w:r>
      <w:bookmarkEnd w:id="37"/>
    </w:p>
    <w:p w14:paraId="459162DD" w14:textId="1EA33886" w:rsidR="00512249" w:rsidRPr="00E50A65" w:rsidRDefault="005E6FFF">
      <w:pPr>
        <w:pStyle w:val="Textbody"/>
        <w:rPr>
          <w:lang w:val="en-GB"/>
        </w:rPr>
      </w:pPr>
      <w:r w:rsidRPr="00E50A65">
        <w:rPr>
          <w:lang w:val="en-GB"/>
        </w:rPr>
        <w:t xml:space="preserve">The ELI sitemap </w:t>
      </w:r>
      <w:del w:id="38" w:author="Thomas Francart" w:date="2022-02-11T15:22:00Z">
        <w:r w:rsidRPr="00E50A65" w:rsidDel="005C53AA">
          <w:rPr>
            <w:lang w:val="en-GB"/>
          </w:rPr>
          <w:delText xml:space="preserve">MUST </w:delText>
        </w:r>
      </w:del>
      <w:ins w:id="39" w:author="Thomas Francart" w:date="2022-02-11T15:22:00Z">
        <w:r w:rsidR="005C53AA">
          <w:rPr>
            <w:lang w:val="en-GB"/>
          </w:rPr>
          <w:t>SHOULD</w:t>
        </w:r>
        <w:r w:rsidR="005C53AA" w:rsidRPr="00E50A65">
          <w:rPr>
            <w:lang w:val="en-GB"/>
          </w:rPr>
          <w:t xml:space="preserve"> </w:t>
        </w:r>
      </w:ins>
      <w:r w:rsidRPr="00E50A65">
        <w:rPr>
          <w:lang w:val="en-GB"/>
        </w:rPr>
        <w:t>be provided at the URI ...</w:t>
      </w:r>
      <w:r w:rsidRPr="00E50A65">
        <w:rPr>
          <w:rFonts w:ascii="FreeMono" w:hAnsi="FreeMono"/>
          <w:lang w:val="en-GB"/>
        </w:rPr>
        <w:t>/</w:t>
      </w:r>
      <w:proofErr w:type="spellStart"/>
      <w:r w:rsidRPr="00E50A65">
        <w:rPr>
          <w:rFonts w:ascii="FreeMono" w:hAnsi="FreeMono"/>
          <w:lang w:val="en-GB"/>
        </w:rPr>
        <w:t>eli</w:t>
      </w:r>
      <w:proofErr w:type="spellEnd"/>
      <w:r w:rsidRPr="00E50A65">
        <w:rPr>
          <w:rFonts w:ascii="FreeMono" w:hAnsi="FreeMono"/>
          <w:lang w:val="en-GB"/>
        </w:rPr>
        <w:t>/sitemap.xml</w:t>
      </w:r>
      <w:r w:rsidRPr="00E50A65">
        <w:rPr>
          <w:lang w:val="en-GB"/>
        </w:rPr>
        <w:t>.</w:t>
      </w:r>
    </w:p>
    <w:p w14:paraId="758A9977" w14:textId="77777777" w:rsidR="00512249" w:rsidRPr="00E50A65" w:rsidRDefault="005E6FFF">
      <w:pPr>
        <w:pStyle w:val="Textbody"/>
        <w:rPr>
          <w:lang w:val="en-GB"/>
        </w:rPr>
      </w:pPr>
      <w:r w:rsidRPr="00E50A65">
        <w:rPr>
          <w:lang w:val="en-GB"/>
        </w:rPr>
        <w:t xml:space="preserve">Following the sitemap protocol, an ELI sitemap </w:t>
      </w:r>
      <w:proofErr w:type="gramStart"/>
      <w:r w:rsidRPr="00E50A65">
        <w:rPr>
          <w:lang w:val="en-GB"/>
        </w:rPr>
        <w:t xml:space="preserve">at  </w:t>
      </w:r>
      <w:r w:rsidRPr="00E50A65">
        <w:rPr>
          <w:rFonts w:ascii="FreeMono" w:hAnsi="FreeMono"/>
          <w:lang w:val="en-GB"/>
        </w:rPr>
        <w:t>http://example.com/eli</w:t>
      </w:r>
      <w:proofErr w:type="gramEnd"/>
      <w:r w:rsidRPr="00E50A65">
        <w:rPr>
          <w:rFonts w:ascii="Liberation Sans" w:hAnsi="Liberation Sans"/>
          <w:lang w:val="en-GB"/>
        </w:rPr>
        <w:t xml:space="preserve"> </w:t>
      </w:r>
      <w:r w:rsidRPr="00E50A65">
        <w:rPr>
          <w:lang w:val="en-GB"/>
        </w:rPr>
        <w:t xml:space="preserve">MUST only list ELI that starts with  </w:t>
      </w:r>
      <w:r w:rsidRPr="00E50A65">
        <w:rPr>
          <w:rFonts w:ascii="FreeMono" w:hAnsi="FreeMono"/>
          <w:lang w:val="en-GB"/>
        </w:rPr>
        <w:t xml:space="preserve">http://example.com/eli. </w:t>
      </w:r>
      <w:r w:rsidRPr="00E50A65">
        <w:rPr>
          <w:lang w:val="en-GB"/>
        </w:rPr>
        <w:t>Hence, if an ELI provider publishes ELIs on multiple websites with multiple domain names, it MUST publish multiple ELI sitemap files (</w:t>
      </w:r>
      <w:proofErr w:type="gramStart"/>
      <w:r w:rsidRPr="00E50A65">
        <w:rPr>
          <w:lang w:val="en-GB"/>
        </w:rPr>
        <w:t>e.g.</w:t>
      </w:r>
      <w:proofErr w:type="gramEnd"/>
      <w:r w:rsidRPr="00E50A65">
        <w:rPr>
          <w:lang w:val="en-GB"/>
        </w:rPr>
        <w:t xml:space="preserve"> </w:t>
      </w:r>
      <w:r w:rsidRPr="00E50A65">
        <w:rPr>
          <w:rFonts w:ascii="FreeMono" w:hAnsi="FreeMono"/>
          <w:lang w:val="en-GB"/>
        </w:rPr>
        <w:t>http://example.com/oj/eli/sitemap.xml</w:t>
      </w:r>
      <w:r w:rsidRPr="00E50A65">
        <w:rPr>
          <w:lang w:val="en-GB"/>
        </w:rPr>
        <w:t xml:space="preserve"> vs. </w:t>
      </w:r>
      <w:r w:rsidRPr="00E50A65">
        <w:rPr>
          <w:rFonts w:ascii="FreeMono" w:hAnsi="FreeMono"/>
          <w:lang w:val="en-GB"/>
        </w:rPr>
        <w:t>http://example.com/consolidations/eli/sitemap.xml</w:t>
      </w:r>
      <w:r w:rsidRPr="00E50A65">
        <w:rPr>
          <w:lang w:val="en-GB"/>
        </w:rPr>
        <w:t>).</w:t>
      </w:r>
    </w:p>
    <w:p w14:paraId="612E5A9F" w14:textId="2DBF21BB" w:rsidR="00512249" w:rsidRDefault="005E6FFF">
      <w:pPr>
        <w:pStyle w:val="Textbody"/>
        <w:rPr>
          <w:ins w:id="40" w:author="Thomas Francart" w:date="2022-01-17T12:00:00Z"/>
          <w:i/>
          <w:iCs/>
          <w:lang w:val="en-GB"/>
        </w:rPr>
      </w:pPr>
      <w:proofErr w:type="gramStart"/>
      <w:r w:rsidRPr="00E50A65">
        <w:rPr>
          <w:lang w:val="en-GB"/>
        </w:rPr>
        <w:t>Note also</w:t>
      </w:r>
      <w:proofErr w:type="gramEnd"/>
      <w:r w:rsidRPr="00E50A65">
        <w:rPr>
          <w:lang w:val="en-GB"/>
        </w:rPr>
        <w:t xml:space="preserve"> that </w:t>
      </w:r>
      <w:r w:rsidRPr="00E50A65">
        <w:rPr>
          <w:i/>
          <w:iCs/>
          <w:lang w:val="en-GB"/>
        </w:rPr>
        <w:t xml:space="preserve">« all URLs listed in the Sitemap must use the same protocol (http, in this example) and reside on the same host as the Sitemap. For instance, if the Sitemap is located at </w:t>
      </w:r>
      <w:r w:rsidRPr="00E50A65">
        <w:rPr>
          <w:rFonts w:ascii="FreeMono" w:hAnsi="FreeMono"/>
          <w:i/>
          <w:iCs/>
          <w:lang w:val="en-GB"/>
        </w:rPr>
        <w:t>http://www.example.com/sitemap.xml</w:t>
      </w:r>
      <w:r w:rsidRPr="00E50A65">
        <w:rPr>
          <w:i/>
          <w:iCs/>
          <w:lang w:val="en-GB"/>
        </w:rPr>
        <w:t xml:space="preserve">, it can't include URLs from </w:t>
      </w:r>
      <w:r w:rsidRPr="00E50A65">
        <w:rPr>
          <w:rFonts w:ascii="FreeMono" w:hAnsi="FreeMono"/>
          <w:i/>
          <w:iCs/>
          <w:lang w:val="en-GB"/>
        </w:rPr>
        <w:t>http://subdomain.example.com</w:t>
      </w:r>
      <w:r w:rsidRPr="00E50A65">
        <w:rPr>
          <w:i/>
          <w:iCs/>
          <w:lang w:val="en-GB"/>
        </w:rPr>
        <w:t>. »</w:t>
      </w:r>
    </w:p>
    <w:p w14:paraId="187DC759" w14:textId="0C703C43" w:rsidR="00661812" w:rsidRDefault="00661812">
      <w:pPr>
        <w:pStyle w:val="Textbody"/>
        <w:rPr>
          <w:lang w:val="en-GB"/>
        </w:rPr>
      </w:pPr>
      <w:r w:rsidRPr="009940D3">
        <w:rPr>
          <w:lang w:val="en-GB"/>
        </w:rPr>
        <w:t>T</w:t>
      </w:r>
      <w:r>
        <w:rPr>
          <w:lang w:val="en-GB"/>
        </w:rPr>
        <w:t>his constraint from the sitemap protocol entails that, if the ELI URI of an ELI provider starts with “http://data.country.xy/eli/...”, the corresponding sitemap MUST be published under “http://data.country.xy/eli/...”.</w:t>
      </w:r>
    </w:p>
    <w:p w14:paraId="48C48180" w14:textId="0D2018DF" w:rsidR="009940D3" w:rsidRDefault="009940D3">
      <w:pPr>
        <w:pStyle w:val="Textbody"/>
        <w:rPr>
          <w:ins w:id="41" w:author="Thomas Francart" w:date="2022-02-11T14:49:00Z"/>
          <w:lang w:val="en-GB"/>
        </w:rPr>
      </w:pPr>
      <w:ins w:id="42" w:author="Thomas Francart" w:date="2022-02-11T14:44:00Z">
        <w:r>
          <w:rPr>
            <w:lang w:val="en-GB"/>
          </w:rPr>
          <w:t>However, the sitemap protocol describes a</w:t>
        </w:r>
      </w:ins>
      <w:ins w:id="43" w:author="Thomas Francart" w:date="2022-02-11T14:45:00Z">
        <w:r>
          <w:rPr>
            <w:lang w:val="en-GB"/>
          </w:rPr>
          <w:t xml:space="preserve"> possibility of</w:t>
        </w:r>
      </w:ins>
      <w:ins w:id="44" w:author="Thomas Francart" w:date="2022-02-11T14:44:00Z">
        <w:r>
          <w:rPr>
            <w:lang w:val="en-GB"/>
          </w:rPr>
          <w:t xml:space="preserve"> “cross-submit”</w:t>
        </w:r>
      </w:ins>
      <w:ins w:id="45" w:author="Thomas Francart" w:date="2022-02-11T14:46:00Z">
        <w:r w:rsidR="00831F2D">
          <w:rPr>
            <w:rStyle w:val="Appelnotedebasdep"/>
            <w:lang w:val="en-GB"/>
          </w:rPr>
          <w:footnoteReference w:id="2"/>
        </w:r>
      </w:ins>
      <w:ins w:id="57" w:author="Thomas Francart" w:date="2022-02-11T14:47:00Z">
        <w:r w:rsidR="00831F2D">
          <w:rPr>
            <w:lang w:val="en-GB"/>
          </w:rPr>
          <w:t>, where the sitemap can reside on a different domain than the URLs advertised in the sitemap.</w:t>
        </w:r>
      </w:ins>
      <w:ins w:id="58" w:author="Thomas Francart" w:date="2022-02-11T14:49:00Z">
        <w:r w:rsidR="00831F2D">
          <w:rPr>
            <w:lang w:val="en-GB"/>
          </w:rPr>
          <w:t xml:space="preserve"> To publish a sitemap for </w:t>
        </w:r>
      </w:ins>
      <w:ins w:id="59" w:author="Thomas Francart" w:date="2022-02-11T14:50:00Z">
        <w:r w:rsidR="00831F2D">
          <w:rPr>
            <w:lang w:val="en-GB"/>
          </w:rPr>
          <w:t xml:space="preserve">host </w:t>
        </w:r>
        <w:r w:rsidR="00831F2D">
          <w:rPr>
            <w:lang w:val="en-GB"/>
          </w:rPr>
          <w:fldChar w:fldCharType="begin"/>
        </w:r>
        <w:r w:rsidR="00831F2D">
          <w:rPr>
            <w:lang w:val="en-GB"/>
          </w:rPr>
          <w:instrText xml:space="preserve"> HYPERLINK "http://www.host1.com" </w:instrText>
        </w:r>
        <w:r w:rsidR="00831F2D">
          <w:rPr>
            <w:lang w:val="en-GB"/>
          </w:rPr>
          <w:fldChar w:fldCharType="separate"/>
        </w:r>
        <w:r w:rsidR="00831F2D" w:rsidRPr="009E4C8C">
          <w:rPr>
            <w:rStyle w:val="Lienhypertexte"/>
            <w:lang w:val="en-GB"/>
          </w:rPr>
          <w:t>www.host1.com</w:t>
        </w:r>
        <w:r w:rsidR="00831F2D">
          <w:rPr>
            <w:lang w:val="en-GB"/>
          </w:rPr>
          <w:fldChar w:fldCharType="end"/>
        </w:r>
        <w:r w:rsidR="00831F2D">
          <w:rPr>
            <w:lang w:val="en-GB"/>
          </w:rPr>
          <w:t xml:space="preserve"> from </w:t>
        </w:r>
        <w:r w:rsidR="00831F2D">
          <w:rPr>
            <w:lang w:val="en-GB"/>
          </w:rPr>
          <w:fldChar w:fldCharType="begin"/>
        </w:r>
        <w:r w:rsidR="00831F2D">
          <w:rPr>
            <w:lang w:val="en-GB"/>
          </w:rPr>
          <w:instrText xml:space="preserve"> HYPERLINK "http://www.sitemaphost.com" </w:instrText>
        </w:r>
        <w:r w:rsidR="00831F2D">
          <w:rPr>
            <w:lang w:val="en-GB"/>
          </w:rPr>
          <w:fldChar w:fldCharType="separate"/>
        </w:r>
        <w:r w:rsidR="00831F2D" w:rsidRPr="009E4C8C">
          <w:rPr>
            <w:rStyle w:val="Lienhypertexte"/>
            <w:lang w:val="en-GB"/>
          </w:rPr>
          <w:t>www.sitemaphost.com</w:t>
        </w:r>
        <w:r w:rsidR="00831F2D">
          <w:rPr>
            <w:lang w:val="en-GB"/>
          </w:rPr>
          <w:fldChar w:fldCharType="end"/>
        </w:r>
        <w:r w:rsidR="00831F2D">
          <w:rPr>
            <w:lang w:val="en-GB"/>
          </w:rPr>
          <w:t xml:space="preserve"> :</w:t>
        </w:r>
      </w:ins>
    </w:p>
    <w:p w14:paraId="7B70797F" w14:textId="44437CA6" w:rsidR="00831F2D" w:rsidRPr="00831F2D" w:rsidRDefault="00831F2D" w:rsidP="00831F2D">
      <w:pPr>
        <w:pStyle w:val="Textbody"/>
        <w:rPr>
          <w:ins w:id="60" w:author="Thomas Francart" w:date="2022-02-11T14:51:00Z"/>
          <w:i/>
          <w:iCs/>
          <w:lang w:val="en-GB"/>
          <w:rPrChange w:id="61" w:author="Thomas Francart" w:date="2022-02-11T14:51:00Z">
            <w:rPr>
              <w:ins w:id="62" w:author="Thomas Francart" w:date="2022-02-11T14:51:00Z"/>
              <w:lang w:val="en-GB"/>
            </w:rPr>
          </w:rPrChange>
        </w:rPr>
      </w:pPr>
      <w:ins w:id="63" w:author="Thomas Francart" w:date="2022-02-11T14:51:00Z">
        <w:r w:rsidRPr="00831F2D">
          <w:rPr>
            <w:i/>
            <w:iCs/>
            <w:lang w:val="en-GB"/>
            <w:rPrChange w:id="64" w:author="Thomas Francart" w:date="2022-02-11T14:51:00Z">
              <w:rPr>
                <w:lang w:val="en-GB"/>
              </w:rPr>
            </w:rPrChange>
          </w:rPr>
          <w:t>"</w:t>
        </w:r>
      </w:ins>
    </w:p>
    <w:p w14:paraId="4FA5A0C9" w14:textId="12C71B56" w:rsidR="00831F2D" w:rsidRPr="00831F2D" w:rsidRDefault="00831F2D" w:rsidP="00831F2D">
      <w:pPr>
        <w:pStyle w:val="Textbody"/>
        <w:rPr>
          <w:ins w:id="65" w:author="Thomas Francart" w:date="2022-02-11T14:49:00Z"/>
          <w:i/>
          <w:iCs/>
          <w:lang w:val="en-GB"/>
          <w:rPrChange w:id="66" w:author="Thomas Francart" w:date="2022-02-11T14:51:00Z">
            <w:rPr>
              <w:ins w:id="67" w:author="Thomas Francart" w:date="2022-02-11T14:49:00Z"/>
              <w:lang w:val="en-GB"/>
            </w:rPr>
          </w:rPrChange>
        </w:rPr>
      </w:pPr>
      <w:ins w:id="68" w:author="Thomas Francart" w:date="2022-02-11T14:50:00Z">
        <w:r w:rsidRPr="00831F2D">
          <w:rPr>
            <w:i/>
            <w:iCs/>
            <w:lang w:val="en-GB"/>
            <w:rPrChange w:id="69" w:author="Thomas Francart" w:date="2022-02-11T14:51:00Z">
              <w:rPr>
                <w:lang w:val="en-GB"/>
              </w:rPr>
            </w:rPrChange>
          </w:rPr>
          <w:t xml:space="preserve">[you need] </w:t>
        </w:r>
      </w:ins>
      <w:ins w:id="70" w:author="Thomas Francart" w:date="2022-02-11T14:49:00Z">
        <w:r w:rsidRPr="00831F2D">
          <w:rPr>
            <w:i/>
            <w:iCs/>
            <w:lang w:val="en-GB"/>
            <w:rPrChange w:id="71" w:author="Thomas Francart" w:date="2022-02-11T14:51:00Z">
              <w:rPr>
                <w:lang w:val="en-GB"/>
              </w:rPr>
            </w:rPrChange>
          </w:rPr>
          <w:t>to prove that you own (</w:t>
        </w:r>
        <w:proofErr w:type="gramStart"/>
        <w:r w:rsidRPr="00831F2D">
          <w:rPr>
            <w:i/>
            <w:iCs/>
            <w:lang w:val="en-GB"/>
            <w:rPrChange w:id="72" w:author="Thomas Francart" w:date="2022-02-11T14:51:00Z">
              <w:rPr>
                <w:lang w:val="en-GB"/>
              </w:rPr>
            </w:rPrChange>
          </w:rPr>
          <w:t>i.e.</w:t>
        </w:r>
        <w:proofErr w:type="gramEnd"/>
        <w:r w:rsidRPr="00831F2D">
          <w:rPr>
            <w:i/>
            <w:iCs/>
            <w:lang w:val="en-GB"/>
            <w:rPrChange w:id="73" w:author="Thomas Francart" w:date="2022-02-11T14:51:00Z">
              <w:rPr>
                <w:lang w:val="en-GB"/>
              </w:rPr>
            </w:rPrChange>
          </w:rPr>
          <w:t xml:space="preserve"> have the authority to modify files) www.host1.com. You can do this by modifying the robots.txt file on www.host1.com to point to the Sitemap on www.sitemaphost.com.</w:t>
        </w:r>
      </w:ins>
    </w:p>
    <w:p w14:paraId="0A247AFE" w14:textId="33ABFFB3" w:rsidR="00831F2D" w:rsidRPr="00831F2D" w:rsidRDefault="00831F2D" w:rsidP="00831F2D">
      <w:pPr>
        <w:pStyle w:val="Textbody"/>
        <w:rPr>
          <w:ins w:id="74" w:author="Thomas Francart" w:date="2022-02-11T14:51:00Z"/>
          <w:i/>
          <w:iCs/>
          <w:lang w:val="en-GB"/>
          <w:rPrChange w:id="75" w:author="Thomas Francart" w:date="2022-02-11T14:51:00Z">
            <w:rPr>
              <w:ins w:id="76" w:author="Thomas Francart" w:date="2022-02-11T14:51:00Z"/>
              <w:lang w:val="en-GB"/>
            </w:rPr>
          </w:rPrChange>
        </w:rPr>
      </w:pPr>
      <w:ins w:id="77" w:author="Thomas Francart" w:date="2022-02-11T14:49:00Z">
        <w:r w:rsidRPr="00831F2D">
          <w:rPr>
            <w:i/>
            <w:iCs/>
            <w:lang w:val="en-GB"/>
            <w:rPrChange w:id="78" w:author="Thomas Francart" w:date="2022-02-11T14:51:00Z">
              <w:rPr>
                <w:lang w:val="en-GB"/>
              </w:rPr>
            </w:rPrChange>
          </w:rPr>
          <w:t xml:space="preserve">In this example, the robots.txt file at http://www.host1.com/robots.txt would contain the line "Sitemap: http://www.sitemaphost.com/sitemap-host1.xml". By modifying the robots.txt file on www.host1.com and having it point to the Sitemap on www.sitemaphost.com, you have implicitly proven that you own www.host1.com. In other words, whoever controls the robots.txt file on www.host1.com trusts the Sitemap at http://www.sitemaphost.com/sitemap-host1.xml to contain URLs for </w:t>
        </w:r>
      </w:ins>
      <w:ins w:id="79" w:author="Thomas Francart" w:date="2022-02-11T14:51:00Z">
        <w:r w:rsidRPr="00831F2D">
          <w:rPr>
            <w:i/>
            <w:iCs/>
            <w:lang w:val="en-GB"/>
            <w:rPrChange w:id="80" w:author="Thomas Francart" w:date="2022-02-11T14:51:00Z">
              <w:rPr>
                <w:lang w:val="en-GB"/>
              </w:rPr>
            </w:rPrChange>
          </w:rPr>
          <w:fldChar w:fldCharType="begin"/>
        </w:r>
        <w:r w:rsidRPr="00831F2D">
          <w:rPr>
            <w:i/>
            <w:iCs/>
            <w:lang w:val="en-GB"/>
            <w:rPrChange w:id="81" w:author="Thomas Francart" w:date="2022-02-11T14:51:00Z">
              <w:rPr>
                <w:lang w:val="en-GB"/>
              </w:rPr>
            </w:rPrChange>
          </w:rPr>
          <w:instrText xml:space="preserve"> HYPERLINK "http://</w:instrText>
        </w:r>
      </w:ins>
      <w:ins w:id="82" w:author="Thomas Francart" w:date="2022-02-11T14:49:00Z">
        <w:r w:rsidRPr="00831F2D">
          <w:rPr>
            <w:i/>
            <w:iCs/>
            <w:lang w:val="en-GB"/>
            <w:rPrChange w:id="83" w:author="Thomas Francart" w:date="2022-02-11T14:51:00Z">
              <w:rPr>
                <w:lang w:val="en-GB"/>
              </w:rPr>
            </w:rPrChange>
          </w:rPr>
          <w:instrText>www.host1.com</w:instrText>
        </w:r>
      </w:ins>
      <w:ins w:id="84" w:author="Thomas Francart" w:date="2022-02-11T14:51:00Z">
        <w:r w:rsidRPr="00831F2D">
          <w:rPr>
            <w:i/>
            <w:iCs/>
            <w:lang w:val="en-GB"/>
            <w:rPrChange w:id="85" w:author="Thomas Francart" w:date="2022-02-11T14:51:00Z">
              <w:rPr>
                <w:lang w:val="en-GB"/>
              </w:rPr>
            </w:rPrChange>
          </w:rPr>
          <w:instrText xml:space="preserve">" </w:instrText>
        </w:r>
        <w:r w:rsidRPr="00831F2D">
          <w:rPr>
            <w:i/>
            <w:iCs/>
            <w:lang w:val="en-GB"/>
            <w:rPrChange w:id="86" w:author="Thomas Francart" w:date="2022-02-11T14:51:00Z">
              <w:rPr>
                <w:lang w:val="en-GB"/>
              </w:rPr>
            </w:rPrChange>
          </w:rPr>
          <w:fldChar w:fldCharType="separate"/>
        </w:r>
      </w:ins>
      <w:ins w:id="87" w:author="Thomas Francart" w:date="2022-02-11T14:49:00Z">
        <w:r w:rsidRPr="00831F2D">
          <w:rPr>
            <w:rStyle w:val="Lienhypertexte"/>
            <w:i/>
            <w:iCs/>
            <w:lang w:val="en-GB"/>
            <w:rPrChange w:id="88" w:author="Thomas Francart" w:date="2022-02-11T14:51:00Z">
              <w:rPr>
                <w:rStyle w:val="Lienhypertexte"/>
                <w:lang w:val="en-GB"/>
              </w:rPr>
            </w:rPrChange>
          </w:rPr>
          <w:t>www.host1.com</w:t>
        </w:r>
      </w:ins>
      <w:ins w:id="89" w:author="Thomas Francart" w:date="2022-02-11T14:51:00Z">
        <w:r w:rsidRPr="00831F2D">
          <w:rPr>
            <w:i/>
            <w:iCs/>
            <w:lang w:val="en-GB"/>
            <w:rPrChange w:id="90" w:author="Thomas Francart" w:date="2022-02-11T14:51:00Z">
              <w:rPr>
                <w:lang w:val="en-GB"/>
              </w:rPr>
            </w:rPrChange>
          </w:rPr>
          <w:fldChar w:fldCharType="end"/>
        </w:r>
      </w:ins>
      <w:ins w:id="91" w:author="Thomas Francart" w:date="2022-02-11T14:49:00Z">
        <w:r w:rsidRPr="00831F2D">
          <w:rPr>
            <w:i/>
            <w:iCs/>
            <w:lang w:val="en-GB"/>
            <w:rPrChange w:id="92" w:author="Thomas Francart" w:date="2022-02-11T14:51:00Z">
              <w:rPr>
                <w:lang w:val="en-GB"/>
              </w:rPr>
            </w:rPrChange>
          </w:rPr>
          <w:t>.</w:t>
        </w:r>
      </w:ins>
    </w:p>
    <w:p w14:paraId="0BD7D921" w14:textId="5441E993" w:rsidR="00831F2D" w:rsidRDefault="00831F2D" w:rsidP="00831F2D">
      <w:pPr>
        <w:pStyle w:val="Textbody"/>
        <w:rPr>
          <w:ins w:id="93" w:author="Thomas Francart" w:date="2022-02-11T15:22:00Z"/>
          <w:i/>
          <w:iCs/>
          <w:lang w:val="en-GB"/>
        </w:rPr>
      </w:pPr>
      <w:ins w:id="94" w:author="Thomas Francart" w:date="2022-02-11T14:51:00Z">
        <w:r w:rsidRPr="00831F2D">
          <w:rPr>
            <w:i/>
            <w:iCs/>
            <w:lang w:val="en-GB"/>
            <w:rPrChange w:id="95" w:author="Thomas Francart" w:date="2022-02-11T14:51:00Z">
              <w:rPr>
                <w:lang w:val="en-GB"/>
              </w:rPr>
            </w:rPrChange>
          </w:rPr>
          <w:t>“</w:t>
        </w:r>
      </w:ins>
    </w:p>
    <w:p w14:paraId="040CD473" w14:textId="0E7323EA" w:rsidR="005C53AA" w:rsidRPr="005C53AA" w:rsidRDefault="005C53AA" w:rsidP="005C53AA">
      <w:pPr>
        <w:pStyle w:val="Textbody"/>
        <w:rPr>
          <w:lang w:val="en-GB"/>
        </w:rPr>
      </w:pPr>
      <w:ins w:id="96" w:author="Thomas Francart" w:date="2022-02-11T15:22:00Z">
        <w:r>
          <w:rPr>
            <w:lang w:val="en-GB"/>
          </w:rPr>
          <w:t>In the case of Eur-Lex, what preced</w:t>
        </w:r>
      </w:ins>
      <w:ins w:id="97" w:author="Thomas Francart" w:date="2022-02-11T15:23:00Z">
        <w:r>
          <w:rPr>
            <w:lang w:val="en-GB"/>
          </w:rPr>
          <w:t xml:space="preserve">es entails that even if the ELIs start with </w:t>
        </w:r>
        <w:r>
          <w:rPr>
            <w:lang w:val="en-GB"/>
          </w:rPr>
          <w:fldChar w:fldCharType="begin"/>
        </w:r>
        <w:r>
          <w:rPr>
            <w:lang w:val="en-GB"/>
          </w:rPr>
          <w:instrText xml:space="preserve"> HYPERLINK "http://data.europa.eu" </w:instrText>
        </w:r>
        <w:r>
          <w:rPr>
            <w:lang w:val="en-GB"/>
          </w:rPr>
          <w:fldChar w:fldCharType="separate"/>
        </w:r>
        <w:r w:rsidRPr="009E4C8C">
          <w:rPr>
            <w:rStyle w:val="Lienhypertexte"/>
            <w:lang w:val="en-GB"/>
          </w:rPr>
          <w:t>http://data.europa.eu</w:t>
        </w:r>
        <w:r>
          <w:rPr>
            <w:lang w:val="en-GB"/>
          </w:rPr>
          <w:fldChar w:fldCharType="end"/>
        </w:r>
        <w:r>
          <w:rPr>
            <w:lang w:val="en-GB"/>
          </w:rPr>
          <w:t xml:space="preserve">, the sitemap can be published under </w:t>
        </w:r>
        <w:r>
          <w:rPr>
            <w:lang w:val="en-GB"/>
          </w:rPr>
          <w:fldChar w:fldCharType="begin"/>
        </w:r>
        <w:r>
          <w:rPr>
            <w:lang w:val="en-GB"/>
          </w:rPr>
          <w:instrText xml:space="preserve"> HYPERLINK "http://eur-lex.europa.eu/eli/sitemap.xml" </w:instrText>
        </w:r>
        <w:r>
          <w:rPr>
            <w:lang w:val="en-GB"/>
          </w:rPr>
          <w:fldChar w:fldCharType="separate"/>
        </w:r>
        <w:r w:rsidRPr="009E4C8C">
          <w:rPr>
            <w:rStyle w:val="Lienhypertexte"/>
            <w:lang w:val="en-GB"/>
          </w:rPr>
          <w:t>http://eur-lex.europa.eu/eli/sitemap.xml</w:t>
        </w:r>
        <w:r>
          <w:rPr>
            <w:lang w:val="en-GB"/>
          </w:rPr>
          <w:fldChar w:fldCharType="end"/>
        </w:r>
        <w:r>
          <w:rPr>
            <w:lang w:val="en-GB"/>
          </w:rPr>
          <w:t>, provided that the robots</w:t>
        </w:r>
      </w:ins>
      <w:ins w:id="98" w:author="Thomas Francart" w:date="2022-02-11T15:24:00Z">
        <w:r>
          <w:rPr>
            <w:lang w:val="en-GB"/>
          </w:rPr>
          <w:t xml:space="preserve">.txt file on data.europa.eu indicates : “Sitemap: </w:t>
        </w:r>
      </w:ins>
      <w:ins w:id="99" w:author="Thomas Francart" w:date="2022-02-11T15:26:00Z">
        <w:r>
          <w:rPr>
            <w:lang w:val="en-GB"/>
          </w:rPr>
          <w:fldChar w:fldCharType="begin"/>
        </w:r>
        <w:r>
          <w:rPr>
            <w:lang w:val="en-GB"/>
          </w:rPr>
          <w:instrText xml:space="preserve"> HYPERLINK "http://eur-lex.europa.eu/eli/sitemap.xml" </w:instrText>
        </w:r>
        <w:r>
          <w:rPr>
            <w:lang w:val="en-GB"/>
          </w:rPr>
          <w:fldChar w:fldCharType="separate"/>
        </w:r>
        <w:r w:rsidRPr="009E4C8C">
          <w:rPr>
            <w:rStyle w:val="Lienhypertexte"/>
            <w:lang w:val="en-GB"/>
          </w:rPr>
          <w:t>http://eur-lex.europa.eu/eli/sitemap.xml</w:t>
        </w:r>
        <w:r>
          <w:rPr>
            <w:lang w:val="en-GB"/>
          </w:rPr>
          <w:fldChar w:fldCharType="end"/>
        </w:r>
        <w:r>
          <w:rPr>
            <w:lang w:val="en-GB"/>
          </w:rPr>
          <w:t>”. Note that this will probably tri</w:t>
        </w:r>
      </w:ins>
      <w:ins w:id="100" w:author="Thomas Francart" w:date="2022-02-11T15:27:00Z">
        <w:r>
          <w:rPr>
            <w:lang w:val="en-GB"/>
          </w:rPr>
          <w:t xml:space="preserve">gger the recognition of the ELI sitemap by </w:t>
        </w:r>
        <w:r w:rsidR="00E63AD4">
          <w:rPr>
            <w:lang w:val="en-GB"/>
          </w:rPr>
          <w:t>major</w:t>
        </w:r>
        <w:r>
          <w:rPr>
            <w:lang w:val="en-GB"/>
          </w:rPr>
          <w:t xml:space="preserve"> search engines</w:t>
        </w:r>
        <w:r w:rsidR="00E63AD4">
          <w:rPr>
            <w:lang w:val="en-GB"/>
          </w:rPr>
          <w:t>, and the impact of this in terms of SEO has not been assessed.</w:t>
        </w:r>
      </w:ins>
    </w:p>
    <w:p w14:paraId="5A6C5A1B" w14:textId="7556A840" w:rsidR="00702965" w:rsidRDefault="00702965" w:rsidP="00702965">
      <w:pPr>
        <w:pStyle w:val="Titre4"/>
        <w:rPr>
          <w:lang w:val="en-GB"/>
        </w:rPr>
      </w:pPr>
      <w:bookmarkStart w:id="101" w:name="__RefHeading___Toc2436_3445478498"/>
      <w:r>
        <w:rPr>
          <w:lang w:val="en-GB"/>
        </w:rPr>
        <w:t>Include only Legal resources URI, not Legal Expressions or Formats</w:t>
      </w:r>
    </w:p>
    <w:p w14:paraId="6A62A2CF" w14:textId="62663A03" w:rsidR="00702965" w:rsidRDefault="00702965" w:rsidP="00702965">
      <w:pPr>
        <w:pStyle w:val="Textbody"/>
        <w:rPr>
          <w:lang w:val="en-GB"/>
        </w:rPr>
      </w:pPr>
      <w:r>
        <w:rPr>
          <w:lang w:val="en-GB"/>
        </w:rPr>
        <w:t>The ELI sitemap MUST contain only URIs of Legal Resources, not Legal Expressions, and not Formats. The ELI sitemap</w:t>
      </w:r>
      <w:r w:rsidR="00E50A65">
        <w:rPr>
          <w:lang w:val="en-GB"/>
        </w:rPr>
        <w:t xml:space="preserve"> MUST NOT mix these URIs with other (non-ELI-related) URIs / URLs.</w:t>
      </w:r>
    </w:p>
    <w:p w14:paraId="55C71EA3" w14:textId="09A7B572" w:rsidR="00702965" w:rsidRPr="00702965" w:rsidRDefault="00702965" w:rsidP="006F6995">
      <w:pPr>
        <w:pStyle w:val="Textbody"/>
        <w:rPr>
          <w:lang w:val="en-GB"/>
        </w:rPr>
      </w:pPr>
      <w:r>
        <w:rPr>
          <w:lang w:val="en-GB"/>
        </w:rPr>
        <w:t xml:space="preserve">In other words, the list of URIs provided MUST </w:t>
      </w:r>
      <w:r w:rsidR="00E50A65">
        <w:rPr>
          <w:lang w:val="en-GB"/>
        </w:rPr>
        <w:t>correspond to the set of webpages that a client need</w:t>
      </w:r>
      <w:r w:rsidR="00750481">
        <w:rPr>
          <w:lang w:val="en-GB"/>
        </w:rPr>
        <w:t>s</w:t>
      </w:r>
      <w:r w:rsidR="00E50A65">
        <w:rPr>
          <w:lang w:val="en-GB"/>
        </w:rPr>
        <w:t xml:space="preserve"> to visit to fetch a complete ELI dataset for this ELI provider.</w:t>
      </w:r>
    </w:p>
    <w:p w14:paraId="16B0A2ED" w14:textId="77777777" w:rsidR="00E50A65" w:rsidRDefault="00E50A65" w:rsidP="00E50A65">
      <w:pPr>
        <w:pStyle w:val="Textbody"/>
        <w:rPr>
          <w:lang w:val="en-GB"/>
        </w:rPr>
      </w:pPr>
      <w:r>
        <w:rPr>
          <w:lang w:val="en-GB"/>
        </w:rPr>
        <w:t>An ELI provider MAY provide other (non-ELI) sitemaps for the purpose of general search engine indexing.</w:t>
      </w:r>
    </w:p>
    <w:p w14:paraId="62EED7D5" w14:textId="47C281FD" w:rsidR="00BA4C06" w:rsidRDefault="00BA4C06" w:rsidP="00BA4C06">
      <w:pPr>
        <w:pStyle w:val="Titre4"/>
        <w:rPr>
          <w:ins w:id="102" w:author="Thomas Francart" w:date="2022-02-11T14:54:00Z"/>
          <w:lang w:val="en-GB"/>
        </w:rPr>
      </w:pPr>
      <w:ins w:id="103" w:author="Thomas Francart" w:date="2022-02-11T14:54:00Z">
        <w:r>
          <w:rPr>
            <w:lang w:val="en-GB"/>
          </w:rPr>
          <w:t xml:space="preserve">Include </w:t>
        </w:r>
        <w:r>
          <w:rPr>
            <w:lang w:val="en-GB"/>
          </w:rPr>
          <w:t>only canonical ELIs, n</w:t>
        </w:r>
      </w:ins>
      <w:ins w:id="104" w:author="Thomas Francart" w:date="2022-02-11T14:55:00Z">
        <w:r>
          <w:rPr>
            <w:lang w:val="en-GB"/>
          </w:rPr>
          <w:t>ot “synonyms” ELIs</w:t>
        </w:r>
      </w:ins>
    </w:p>
    <w:p w14:paraId="55F7A417" w14:textId="608B06A6" w:rsidR="00702965" w:rsidRDefault="00BA4C06" w:rsidP="00BA4C06">
      <w:pPr>
        <w:rPr>
          <w:ins w:id="105" w:author="Thomas Francart" w:date="2022-02-11T14:55:00Z"/>
          <w:lang w:val="en-GB"/>
        </w:rPr>
      </w:pPr>
      <w:ins w:id="106" w:author="Thomas Francart" w:date="2022-02-11T14:55:00Z">
        <w:r>
          <w:rPr>
            <w:lang w:val="en-GB"/>
          </w:rPr>
          <w:t>If the ELI implementation uses “synonyms” ELI, th</w:t>
        </w:r>
      </w:ins>
      <w:ins w:id="107" w:author="Thomas Francart" w:date="2022-02-11T18:19:00Z">
        <w:r w:rsidR="004823F6">
          <w:rPr>
            <w:lang w:val="en-GB"/>
          </w:rPr>
          <w:t>e</w:t>
        </w:r>
      </w:ins>
      <w:ins w:id="108" w:author="Thomas Francart" w:date="2022-02-11T14:55:00Z">
        <w:r>
          <w:rPr>
            <w:lang w:val="en-GB"/>
          </w:rPr>
          <w:t>se synonyms MUST NOT be included in the sitemap.</w:t>
        </w:r>
      </w:ins>
    </w:p>
    <w:p w14:paraId="74A0AB11" w14:textId="1FDDA088" w:rsidR="00BA4C06" w:rsidRDefault="00BA4C06" w:rsidP="00BA4C06">
      <w:pPr>
        <w:rPr>
          <w:ins w:id="109" w:author="Thomas Francart" w:date="2022-02-11T14:53:00Z"/>
          <w:lang w:val="en-GB"/>
        </w:rPr>
        <w:pPrChange w:id="110" w:author="Thomas Francart" w:date="2022-02-11T14:55:00Z">
          <w:pPr>
            <w:pStyle w:val="Titre4"/>
          </w:pPr>
        </w:pPrChange>
      </w:pPr>
      <w:ins w:id="111" w:author="Thomas Francart" w:date="2022-02-11T14:55:00Z">
        <w:r>
          <w:rPr>
            <w:lang w:val="en-GB"/>
          </w:rPr>
          <w:t xml:space="preserve">Again, the list of URLs </w:t>
        </w:r>
      </w:ins>
      <w:ins w:id="112" w:author="Thomas Francart" w:date="2022-02-11T14:56:00Z">
        <w:r>
          <w:rPr>
            <w:lang w:val="en-GB"/>
          </w:rPr>
          <w:t xml:space="preserve">in the sitemap file </w:t>
        </w:r>
        <w:r>
          <w:rPr>
            <w:lang w:val="en-GB"/>
          </w:rPr>
          <w:t>MUST correspond to the set of webpages that a client needs to visit to fetch a complete ELI dataset for this ELI provider</w:t>
        </w:r>
        <w:r>
          <w:rPr>
            <w:lang w:val="en-GB"/>
          </w:rPr>
          <w:t>. So, if canonicals ELIs are included, there is no need to include synonyms ELIs.</w:t>
        </w:r>
      </w:ins>
    </w:p>
    <w:p w14:paraId="59173289" w14:textId="7E846922" w:rsidR="00BA4C06" w:rsidRDefault="00BA4C06" w:rsidP="00BA4C06">
      <w:pPr>
        <w:pStyle w:val="Textbody"/>
        <w:rPr>
          <w:ins w:id="113" w:author="Thomas Francart" w:date="2022-02-11T18:19:00Z"/>
          <w:lang w:val="en-GB"/>
        </w:rPr>
      </w:pPr>
    </w:p>
    <w:p w14:paraId="3F0E9F47" w14:textId="74BC9CB0" w:rsidR="004823F6" w:rsidRDefault="004823F6" w:rsidP="004823F6">
      <w:pPr>
        <w:pStyle w:val="Titre4"/>
        <w:rPr>
          <w:ins w:id="114" w:author="Thomas Francart" w:date="2022-02-11T18:19:00Z"/>
          <w:lang w:val="en-GB"/>
        </w:rPr>
      </w:pPr>
      <w:ins w:id="115" w:author="Thomas Francart" w:date="2022-02-11T18:19:00Z">
        <w:r>
          <w:rPr>
            <w:lang w:val="en-GB"/>
          </w:rPr>
          <w:t>Provide each version of consolidated versions</w:t>
        </w:r>
      </w:ins>
    </w:p>
    <w:p w14:paraId="02D401A7" w14:textId="46447966" w:rsidR="004823F6" w:rsidRDefault="004823F6" w:rsidP="004823F6">
      <w:pPr>
        <w:pStyle w:val="Textbody"/>
        <w:rPr>
          <w:ins w:id="116" w:author="Thomas Francart" w:date="2022-02-11T18:21:00Z"/>
          <w:lang w:val="en-GB"/>
        </w:rPr>
      </w:pPr>
      <w:ins w:id="117" w:author="Thomas Francart" w:date="2022-02-11T18:19:00Z">
        <w:r>
          <w:rPr>
            <w:lang w:val="en-GB"/>
          </w:rPr>
          <w:t>Each time a new consolidated version is publishe</w:t>
        </w:r>
      </w:ins>
      <w:ins w:id="118" w:author="Thomas Francart" w:date="2022-02-11T18:20:00Z">
        <w:r>
          <w:rPr>
            <w:lang w:val="en-GB"/>
          </w:rPr>
          <w:t xml:space="preserve">d, the corresponding URI (usually with a timestamp in its </w:t>
        </w:r>
        <w:r w:rsidRPr="004823F6">
          <w:rPr>
            <w:rPrChange w:id="119" w:author="Thomas Francart" w:date="2022-02-11T18:20:00Z">
              <w:rPr>
                <w:lang w:val="en-GB"/>
              </w:rPr>
            </w:rPrChange>
          </w:rPr>
          <w:t xml:space="preserve">URI, </w:t>
        </w:r>
        <w:proofErr w:type="gramStart"/>
        <w:r w:rsidRPr="004823F6">
          <w:rPr>
            <w:rPrChange w:id="120" w:author="Thomas Francart" w:date="2022-02-11T18:20:00Z">
              <w:rPr>
                <w:lang w:val="en-GB"/>
              </w:rPr>
            </w:rPrChange>
          </w:rPr>
          <w:t>e.g.</w:t>
        </w:r>
        <w:proofErr w:type="gramEnd"/>
        <w:r w:rsidRPr="004823F6">
          <w:rPr>
            <w:rPrChange w:id="121" w:author="Thomas Francart" w:date="2022-02-11T18:20:00Z">
              <w:rPr>
                <w:lang w:val="en-GB"/>
              </w:rPr>
            </w:rPrChange>
          </w:rPr>
          <w:t xml:space="preserve"> </w:t>
        </w:r>
        <w:r>
          <w:fldChar w:fldCharType="begin"/>
        </w:r>
        <w:r>
          <w:instrText xml:space="preserve"> HYPERLINK "</w:instrText>
        </w:r>
        <w:r w:rsidRPr="004823F6">
          <w:rPr>
            <w:rPrChange w:id="122" w:author="Thomas Francart" w:date="2022-02-11T18:20:00Z">
              <w:rPr>
                <w:rFonts w:ascii="FreeMono" w:hAnsi="FreeMono"/>
                <w:color w:val="000000"/>
                <w:sz w:val="20"/>
                <w:szCs w:val="20"/>
              </w:rPr>
            </w:rPrChange>
          </w:rPr>
          <w:instrText>http://country.xy/eli/law/2016/501/001/</w:instrText>
        </w:r>
        <w:r w:rsidRPr="004823F6">
          <w:rPr>
            <w:rPrChange w:id="123" w:author="Thomas Francart" w:date="2022-02-11T18:20:00Z">
              <w:rPr>
                <w:rFonts w:ascii="FreeMono" w:hAnsi="FreeMono"/>
                <w:color w:val="000000"/>
                <w:sz w:val="20"/>
                <w:szCs w:val="20"/>
                <w:lang w:val="en-GB"/>
              </w:rPr>
            </w:rPrChange>
          </w:rPr>
          <w:instrText>20220215</w:instrText>
        </w:r>
        <w:r>
          <w:instrText xml:space="preserve">" </w:instrText>
        </w:r>
        <w:r>
          <w:fldChar w:fldCharType="separate"/>
        </w:r>
        <w:r w:rsidRPr="004823F6">
          <w:rPr>
            <w:rStyle w:val="Lienhypertexte"/>
            <w:lang w:val="en-GB"/>
            <w:rPrChange w:id="124" w:author="Thomas Francart" w:date="2022-02-11T18:21:00Z">
              <w:rPr>
                <w:rFonts w:ascii="FreeMono" w:hAnsi="FreeMono"/>
                <w:color w:val="000000"/>
                <w:sz w:val="20"/>
                <w:szCs w:val="20"/>
              </w:rPr>
            </w:rPrChange>
          </w:rPr>
          <w:t>http://country.xy/eli/law/2016/501/001/</w:t>
        </w:r>
        <w:r w:rsidRPr="004823F6">
          <w:rPr>
            <w:rStyle w:val="Lienhypertexte"/>
            <w:lang w:val="en-GB"/>
            <w:rPrChange w:id="125" w:author="Thomas Francart" w:date="2022-02-11T18:21:00Z">
              <w:rPr>
                <w:rFonts w:ascii="FreeMono" w:hAnsi="FreeMono"/>
                <w:color w:val="000000"/>
                <w:sz w:val="20"/>
                <w:szCs w:val="20"/>
                <w:lang w:val="en-GB"/>
              </w:rPr>
            </w:rPrChange>
          </w:rPr>
          <w:t>20220215</w:t>
        </w:r>
        <w:r>
          <w:fldChar w:fldCharType="end"/>
        </w:r>
        <w:r w:rsidRPr="004823F6">
          <w:rPr>
            <w:lang w:val="en-GB"/>
            <w:rPrChange w:id="126" w:author="Thomas Francart" w:date="2022-02-11T18:21:00Z">
              <w:rPr>
                <w:rFonts w:ascii="FreeMono" w:hAnsi="FreeMono"/>
                <w:color w:val="000000"/>
                <w:sz w:val="20"/>
                <w:szCs w:val="20"/>
                <w:lang w:val="en-GB"/>
              </w:rPr>
            </w:rPrChange>
          </w:rPr>
          <w:t>)</w:t>
        </w:r>
        <w:r w:rsidRPr="004823F6">
          <w:rPr>
            <w:lang w:val="en-GB"/>
            <w:rPrChange w:id="127" w:author="Thomas Francart" w:date="2022-02-11T18:21:00Z">
              <w:rPr/>
            </w:rPrChange>
          </w:rPr>
          <w:t xml:space="preserve"> MUST be included in the</w:t>
        </w:r>
      </w:ins>
      <w:ins w:id="128" w:author="Thomas Francart" w:date="2022-02-11T18:21:00Z">
        <w:r w:rsidRPr="004823F6">
          <w:rPr>
            <w:lang w:val="en-GB"/>
            <w:rPrChange w:id="129" w:author="Thomas Francart" w:date="2022-02-11T18:21:00Z">
              <w:rPr/>
            </w:rPrChange>
          </w:rPr>
          <w:t xml:space="preserve"> si</w:t>
        </w:r>
        <w:r>
          <w:rPr>
            <w:lang w:val="en-GB"/>
          </w:rPr>
          <w:t>temap.</w:t>
        </w:r>
      </w:ins>
    </w:p>
    <w:p w14:paraId="4BF220CF" w14:textId="38CF4545" w:rsidR="00F04C03" w:rsidRDefault="00F04C03" w:rsidP="004823F6">
      <w:pPr>
        <w:pStyle w:val="Textbody"/>
        <w:rPr>
          <w:ins w:id="130" w:author="Thomas Francart" w:date="2022-02-11T18:21:00Z"/>
          <w:lang w:val="en-GB"/>
        </w:rPr>
      </w:pPr>
      <w:ins w:id="131" w:author="Thomas Francart" w:date="2022-02-11T18:21:00Z">
        <w:r>
          <w:rPr>
            <w:lang w:val="en-GB"/>
          </w:rPr>
          <w:t>A client reading the sitemap will thus</w:t>
        </w:r>
      </w:ins>
      <w:ins w:id="132" w:author="Thomas Francart" w:date="2022-02-11T18:22:00Z">
        <w:r>
          <w:rPr>
            <w:lang w:val="en-GB"/>
          </w:rPr>
          <w:t xml:space="preserve"> get the complete consolidation history of the acts.</w:t>
        </w:r>
      </w:ins>
    </w:p>
    <w:p w14:paraId="33C71357" w14:textId="1A4BD29A" w:rsidR="004823F6" w:rsidRPr="004823F6" w:rsidRDefault="004823F6" w:rsidP="004823F6">
      <w:pPr>
        <w:pStyle w:val="Textbody"/>
        <w:rPr>
          <w:ins w:id="133" w:author="Thomas Francart" w:date="2022-02-11T18:19:00Z"/>
          <w:lang w:val="en-GB"/>
        </w:rPr>
        <w:pPrChange w:id="134" w:author="Thomas Francart" w:date="2022-02-11T18:19:00Z">
          <w:pPr>
            <w:pStyle w:val="Titre4"/>
          </w:pPr>
        </w:pPrChange>
      </w:pPr>
      <w:ins w:id="135" w:author="Thomas Francart" w:date="2022-02-11T18:21:00Z">
        <w:r>
          <w:rPr>
            <w:lang w:val="en-GB"/>
          </w:rPr>
          <w:t>The URI of abstract legal resources MUST NOT be included in the sitemap as they do not correspond to actual pages and usually redirect to the latest consolidated version.</w:t>
        </w:r>
      </w:ins>
    </w:p>
    <w:p w14:paraId="38C23623" w14:textId="77777777" w:rsidR="004823F6" w:rsidRPr="00BA4C06" w:rsidRDefault="004823F6" w:rsidP="00BA4C06">
      <w:pPr>
        <w:pStyle w:val="Textbody"/>
        <w:rPr>
          <w:lang w:val="en-GB"/>
        </w:rPr>
        <w:pPrChange w:id="136" w:author="Thomas Francart" w:date="2022-02-11T14:53:00Z">
          <w:pPr>
            <w:pStyle w:val="Titre4"/>
          </w:pPr>
        </w:pPrChange>
      </w:pPr>
    </w:p>
    <w:p w14:paraId="4A577149" w14:textId="27A0916C" w:rsidR="00512249" w:rsidRPr="00E50A65" w:rsidRDefault="005E6FFF">
      <w:pPr>
        <w:pStyle w:val="Titre4"/>
        <w:rPr>
          <w:lang w:val="en-GB"/>
        </w:rPr>
      </w:pPr>
      <w:r w:rsidRPr="00E50A65">
        <w:rPr>
          <w:lang w:val="en-GB"/>
        </w:rPr>
        <w:t>Provide « </w:t>
      </w:r>
      <w:proofErr w:type="spellStart"/>
      <w:r w:rsidRPr="00E50A65">
        <w:rPr>
          <w:lang w:val="en-GB"/>
        </w:rPr>
        <w:t>loc</w:t>
      </w:r>
      <w:proofErr w:type="spellEnd"/>
      <w:r w:rsidRPr="00E50A65">
        <w:rPr>
          <w:lang w:val="en-GB"/>
        </w:rPr>
        <w:t> » and « </w:t>
      </w:r>
      <w:proofErr w:type="spellStart"/>
      <w:r w:rsidRPr="00E50A65">
        <w:rPr>
          <w:lang w:val="en-GB"/>
        </w:rPr>
        <w:t>lastmod</w:t>
      </w:r>
      <w:proofErr w:type="spellEnd"/>
      <w:r w:rsidRPr="00E50A65">
        <w:rPr>
          <w:lang w:val="en-GB"/>
        </w:rPr>
        <w:t> »</w:t>
      </w:r>
      <w:bookmarkEnd w:id="101"/>
    </w:p>
    <w:p w14:paraId="17A1CA19" w14:textId="77777777" w:rsidR="00512249" w:rsidRPr="00E50A65" w:rsidRDefault="005E6FFF">
      <w:pPr>
        <w:pStyle w:val="Textbody"/>
        <w:rPr>
          <w:lang w:val="en-GB"/>
        </w:rPr>
      </w:pPr>
      <w:r w:rsidRPr="00E50A65">
        <w:rPr>
          <w:lang w:val="en-GB"/>
        </w:rPr>
        <w:t xml:space="preserve">An ELI sitemap file MUST provide at least these 2 XML tags on each </w:t>
      </w:r>
      <w:proofErr w:type="spellStart"/>
      <w:r w:rsidRPr="00E50A65">
        <w:rPr>
          <w:lang w:val="en-GB"/>
        </w:rPr>
        <w:t>url</w:t>
      </w:r>
      <w:proofErr w:type="spellEnd"/>
      <w:r w:rsidRPr="00E50A65">
        <w:rPr>
          <w:lang w:val="en-GB"/>
        </w:rPr>
        <w:t xml:space="preserve"> </w:t>
      </w:r>
      <w:proofErr w:type="gramStart"/>
      <w:r w:rsidRPr="00E50A65">
        <w:rPr>
          <w:lang w:val="en-GB"/>
        </w:rPr>
        <w:t>elements :</w:t>
      </w:r>
      <w:proofErr w:type="gramEnd"/>
    </w:p>
    <w:p w14:paraId="34D2ECFC" w14:textId="77777777" w:rsidR="00512249" w:rsidRPr="00E50A65" w:rsidRDefault="005E6FFF">
      <w:pPr>
        <w:pStyle w:val="Textbody"/>
        <w:numPr>
          <w:ilvl w:val="0"/>
          <w:numId w:val="9"/>
        </w:numPr>
        <w:rPr>
          <w:lang w:val="en-GB"/>
        </w:rPr>
      </w:pPr>
      <w:proofErr w:type="spellStart"/>
      <w:proofErr w:type="gramStart"/>
      <w:r w:rsidRPr="00E50A65">
        <w:rPr>
          <w:rFonts w:ascii="FreeMono" w:hAnsi="FreeMono"/>
          <w:lang w:val="en-GB"/>
        </w:rPr>
        <w:t>loc</w:t>
      </w:r>
      <w:proofErr w:type="spellEnd"/>
      <w:r w:rsidRPr="00E50A65">
        <w:rPr>
          <w:rFonts w:ascii="FreeMono" w:hAnsi="FreeMono"/>
          <w:lang w:val="en-GB"/>
        </w:rPr>
        <w:t> </w:t>
      </w:r>
      <w:r w:rsidRPr="00E50A65">
        <w:rPr>
          <w:lang w:val="en-GB"/>
        </w:rPr>
        <w:t>:</w:t>
      </w:r>
      <w:proofErr w:type="gramEnd"/>
      <w:r w:rsidRPr="00E50A65">
        <w:rPr>
          <w:lang w:val="en-GB"/>
        </w:rPr>
        <w:t xml:space="preserve"> contains the ELI URI of a legal resource.</w:t>
      </w:r>
    </w:p>
    <w:p w14:paraId="1ADA5977" w14:textId="77777777" w:rsidR="00512249" w:rsidRPr="00E50A65" w:rsidRDefault="005E6FFF">
      <w:pPr>
        <w:pStyle w:val="Textbody"/>
        <w:numPr>
          <w:ilvl w:val="0"/>
          <w:numId w:val="9"/>
        </w:numPr>
        <w:rPr>
          <w:lang w:val="en-GB"/>
        </w:rPr>
      </w:pPr>
      <w:proofErr w:type="spellStart"/>
      <w:proofErr w:type="gramStart"/>
      <w:r w:rsidRPr="00E50A65">
        <w:rPr>
          <w:rFonts w:ascii="FreeMono" w:hAnsi="FreeMono"/>
          <w:lang w:val="en-GB"/>
        </w:rPr>
        <w:t>lastmod</w:t>
      </w:r>
      <w:proofErr w:type="spellEnd"/>
      <w:r w:rsidRPr="00E50A65">
        <w:rPr>
          <w:rFonts w:ascii="FreeMono" w:hAnsi="FreeMono"/>
          <w:lang w:val="en-GB"/>
        </w:rPr>
        <w:t> </w:t>
      </w:r>
      <w:r w:rsidRPr="00E50A65">
        <w:rPr>
          <w:lang w:val="en-GB"/>
        </w:rPr>
        <w:t>:</w:t>
      </w:r>
      <w:proofErr w:type="gramEnd"/>
      <w:r w:rsidRPr="00E50A65">
        <w:rPr>
          <w:lang w:val="en-GB"/>
        </w:rPr>
        <w:t xml:space="preserve"> indicates the last modification date of the legal resource. This date should be in </w:t>
      </w:r>
      <w:hyperlink r:id="rId10" w:history="1">
        <w:r w:rsidRPr="00E50A65">
          <w:rPr>
            <w:lang w:val="en-GB"/>
          </w:rPr>
          <w:t>W3C Datetime</w:t>
        </w:r>
      </w:hyperlink>
      <w:r w:rsidRPr="00E50A65">
        <w:rPr>
          <w:lang w:val="en-GB"/>
        </w:rPr>
        <w:t xml:space="preserve"> format. This format allows you to omit the time portion, if desired, and use YYYY-MM-DD.</w:t>
      </w:r>
    </w:p>
    <w:p w14:paraId="45A6DC82" w14:textId="5721A97F" w:rsidR="00512249" w:rsidRPr="00E50A65" w:rsidRDefault="005E6FFF">
      <w:pPr>
        <w:pStyle w:val="Textbody"/>
        <w:rPr>
          <w:lang w:val="en-GB"/>
        </w:rPr>
      </w:pPr>
      <w:r w:rsidRPr="00E50A65">
        <w:rPr>
          <w:lang w:val="en-GB"/>
        </w:rPr>
        <w:t xml:space="preserve">An ELI sitemap file MAY provide more sitemap element on each entry, but with no </w:t>
      </w:r>
      <w:r w:rsidR="00F01D79" w:rsidRPr="00E50A65">
        <w:rPr>
          <w:lang w:val="en-GB"/>
        </w:rPr>
        <w:t>guarantee</w:t>
      </w:r>
      <w:r w:rsidRPr="00E50A65">
        <w:rPr>
          <w:lang w:val="en-GB"/>
        </w:rPr>
        <w:t xml:space="preserve"> that an ELI client will use them.</w:t>
      </w:r>
    </w:p>
    <w:p w14:paraId="2D663C7F" w14:textId="41704A93" w:rsidR="00512249" w:rsidRDefault="005E6FFF">
      <w:pPr>
        <w:pStyle w:val="Textbody"/>
        <w:rPr>
          <w:lang w:val="en-GB"/>
        </w:rPr>
      </w:pPr>
      <w:r w:rsidRPr="00E50A65">
        <w:rPr>
          <w:lang w:val="en-GB"/>
        </w:rPr>
        <w:t xml:space="preserve">An ELI sitemap file MAY extend the content of each entry in the sitemap with </w:t>
      </w:r>
      <w:r w:rsidR="00F01D79" w:rsidRPr="00E50A65">
        <w:rPr>
          <w:lang w:val="en-GB"/>
        </w:rPr>
        <w:t>additional</w:t>
      </w:r>
      <w:r w:rsidRPr="00E50A65">
        <w:rPr>
          <w:lang w:val="en-GB"/>
        </w:rPr>
        <w:t xml:space="preserve"> metadata (see </w:t>
      </w:r>
      <w:hyperlink r:id="rId11" w:anchor="extending" w:history="1">
        <w:r w:rsidRPr="00E50A65">
          <w:rPr>
            <w:lang w:val="en-GB"/>
          </w:rPr>
          <w:t>the sitemap protocol</w:t>
        </w:r>
      </w:hyperlink>
      <w:r w:rsidRPr="00E50A65">
        <w:rPr>
          <w:lang w:val="en-GB"/>
        </w:rPr>
        <w:t xml:space="preserve">). In particular, the </w:t>
      </w:r>
      <w:hyperlink r:id="rId12" w:history="1">
        <w:r w:rsidRPr="00E50A65">
          <w:rPr>
            <w:lang w:val="en-GB"/>
          </w:rPr>
          <w:t>ELI/XML schema</w:t>
        </w:r>
      </w:hyperlink>
      <w:r w:rsidRPr="00E50A65">
        <w:rPr>
          <w:lang w:val="en-GB"/>
        </w:rPr>
        <w:t xml:space="preserve"> enables the expression of ELI metadata in an XML document.</w:t>
      </w:r>
      <w:r w:rsidR="00F01D79">
        <w:rPr>
          <w:lang w:val="en-GB"/>
        </w:rPr>
        <w:t xml:space="preserve"> An example of the inclusion of an act title </w:t>
      </w:r>
      <w:r w:rsidR="00991EFC">
        <w:rPr>
          <w:lang w:val="en-GB"/>
        </w:rPr>
        <w:t>MAY</w:t>
      </w:r>
      <w:r w:rsidR="00F01D79">
        <w:rPr>
          <w:lang w:val="en-GB"/>
        </w:rPr>
        <w:t xml:space="preserve"> </w:t>
      </w:r>
      <w:proofErr w:type="gramStart"/>
      <w:r w:rsidR="00991EFC">
        <w:rPr>
          <w:lang w:val="en-GB"/>
        </w:rPr>
        <w:t>look</w:t>
      </w:r>
      <w:proofErr w:type="gramEnd"/>
      <w:r w:rsidR="00991EFC">
        <w:rPr>
          <w:lang w:val="en-GB"/>
        </w:rPr>
        <w:t xml:space="preserve"> </w:t>
      </w:r>
      <w:r w:rsidR="00F01D79">
        <w:rPr>
          <w:lang w:val="en-GB"/>
        </w:rPr>
        <w:t>like the following</w:t>
      </w:r>
      <w:r w:rsidR="00991EFC">
        <w:rPr>
          <w:lang w:val="en-GB"/>
        </w:rPr>
        <w:t xml:space="preserve"> using ELI/XML</w:t>
      </w:r>
      <w:r w:rsidR="00F01D79">
        <w:rPr>
          <w:lang w:val="en-GB"/>
        </w:rPr>
        <w:t>:</w:t>
      </w:r>
    </w:p>
    <w:p w14:paraId="5BCDCB7B" w14:textId="4F44D196" w:rsidR="00F01D79" w:rsidRDefault="00F01D79">
      <w:pPr>
        <w:pStyle w:val="Textbody"/>
        <w:rPr>
          <w:lang w:val="en-GB"/>
        </w:rPr>
      </w:pPr>
    </w:p>
    <w:tbl>
      <w:tblPr>
        <w:tblW w:w="9643" w:type="dxa"/>
        <w:tblLayout w:type="fixed"/>
        <w:tblCellMar>
          <w:left w:w="10" w:type="dxa"/>
          <w:right w:w="10" w:type="dxa"/>
        </w:tblCellMar>
        <w:tblLook w:val="04A0" w:firstRow="1" w:lastRow="0" w:firstColumn="1" w:lastColumn="0" w:noHBand="0" w:noVBand="1"/>
      </w:tblPr>
      <w:tblGrid>
        <w:gridCol w:w="9643"/>
      </w:tblGrid>
      <w:tr w:rsidR="00F01D79" w:rsidRPr="006F6995" w14:paraId="2C1A244A" w14:textId="77777777" w:rsidTr="00572C5B">
        <w:tc>
          <w:tcPr>
            <w:tcW w:w="9643" w:type="dxa"/>
            <w:shd w:val="clear" w:color="auto" w:fill="DDDDDD"/>
          </w:tcPr>
          <w:p w14:paraId="20E5D49C" w14:textId="3E880142" w:rsidR="00F01D79" w:rsidRPr="00E50A65" w:rsidRDefault="00F01D79" w:rsidP="00572C5B">
            <w:pPr>
              <w:pStyle w:val="TableContents"/>
              <w:ind w:right="-4252"/>
              <w:rPr>
                <w:rFonts w:ascii="FreeMono" w:hAnsi="FreeMono"/>
                <w:sz w:val="20"/>
                <w:szCs w:val="20"/>
                <w:lang w:val="en-GB"/>
              </w:rPr>
            </w:pPr>
            <w:r w:rsidRPr="00E50A65">
              <w:rPr>
                <w:rFonts w:ascii="FreeMono" w:hAnsi="FreeMono"/>
                <w:color w:val="000000"/>
                <w:sz w:val="20"/>
                <w:szCs w:val="20"/>
                <w:lang w:val="en-GB"/>
              </w:rPr>
              <w:t>&lt;</w:t>
            </w:r>
            <w:proofErr w:type="spellStart"/>
            <w:r w:rsidRPr="00E50A65">
              <w:rPr>
                <w:rFonts w:ascii="FreeMono" w:hAnsi="FreeMono"/>
                <w:color w:val="C70040"/>
                <w:sz w:val="20"/>
                <w:szCs w:val="20"/>
                <w:lang w:val="en-GB"/>
              </w:rPr>
              <w:t>urlset</w:t>
            </w:r>
            <w:proofErr w:type="spellEnd"/>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xmlns</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"http://www.sitemaps.org/schemas/sitemap/0.9"</w:t>
            </w:r>
            <w:r w:rsidR="00076AE3">
              <w:rPr>
                <w:rFonts w:ascii="FreeMono" w:hAnsi="FreeMono"/>
                <w:color w:val="8F8634"/>
                <w:sz w:val="20"/>
                <w:szCs w:val="20"/>
                <w:lang w:val="en-GB"/>
              </w:rPr>
              <w:t xml:space="preserve"> </w:t>
            </w:r>
            <w:proofErr w:type="spellStart"/>
            <w:proofErr w:type="gramStart"/>
            <w:r w:rsidR="00076AE3" w:rsidRPr="00E50A65">
              <w:rPr>
                <w:rFonts w:ascii="FreeMono" w:hAnsi="FreeMono"/>
                <w:color w:val="427E00"/>
                <w:sz w:val="20"/>
                <w:szCs w:val="20"/>
                <w:lang w:val="en-GB"/>
              </w:rPr>
              <w:t>xmlns</w:t>
            </w:r>
            <w:r w:rsidR="00076AE3">
              <w:rPr>
                <w:rFonts w:ascii="FreeMono" w:hAnsi="FreeMono"/>
                <w:color w:val="427E00"/>
                <w:sz w:val="20"/>
                <w:szCs w:val="20"/>
                <w:lang w:val="en-GB"/>
              </w:rPr>
              <w:t>:eli</w:t>
            </w:r>
            <w:proofErr w:type="spellEnd"/>
            <w:proofErr w:type="gramEnd"/>
            <w:r w:rsidR="00076AE3" w:rsidRPr="00E50A65">
              <w:rPr>
                <w:rFonts w:ascii="FreeMono" w:hAnsi="FreeMono"/>
                <w:color w:val="000000"/>
                <w:sz w:val="20"/>
                <w:szCs w:val="20"/>
                <w:lang w:val="en-GB"/>
              </w:rPr>
              <w:t>=</w:t>
            </w:r>
            <w:r w:rsidR="00076AE3" w:rsidRPr="00E50A65">
              <w:rPr>
                <w:rFonts w:ascii="FreeMono" w:hAnsi="FreeMono"/>
                <w:color w:val="8F8634"/>
                <w:sz w:val="20"/>
                <w:szCs w:val="20"/>
                <w:lang w:val="en-GB"/>
              </w:rPr>
              <w:t>"</w:t>
            </w:r>
            <w:r w:rsidR="00076AE3" w:rsidRPr="00076AE3">
              <w:rPr>
                <w:rFonts w:ascii="FreeMono" w:hAnsi="FreeMono"/>
                <w:color w:val="8F8634"/>
                <w:sz w:val="20"/>
                <w:szCs w:val="20"/>
                <w:lang w:val="en-GB"/>
              </w:rPr>
              <w:t>http://data.europa.eu/</w:t>
            </w:r>
            <w:proofErr w:type="spellStart"/>
            <w:r w:rsidR="00076AE3" w:rsidRPr="00076AE3">
              <w:rPr>
                <w:rFonts w:ascii="FreeMono" w:hAnsi="FreeMono"/>
                <w:color w:val="8F8634"/>
                <w:sz w:val="20"/>
                <w:szCs w:val="20"/>
                <w:lang w:val="en-GB"/>
              </w:rPr>
              <w:t>eli</w:t>
            </w:r>
            <w:proofErr w:type="spellEnd"/>
            <w:r w:rsidR="00076AE3" w:rsidRPr="00076AE3">
              <w:rPr>
                <w:rFonts w:ascii="FreeMono" w:hAnsi="FreeMono"/>
                <w:color w:val="8F8634"/>
                <w:sz w:val="20"/>
                <w:szCs w:val="20"/>
                <w:lang w:val="en-GB"/>
              </w:rPr>
              <w:t>/ontology#</w:t>
            </w:r>
            <w:r w:rsidR="00076AE3" w:rsidRPr="00E50A65">
              <w:rPr>
                <w:rFonts w:ascii="FreeMono" w:hAnsi="FreeMono"/>
                <w:color w:val="8F8634"/>
                <w:sz w:val="20"/>
                <w:szCs w:val="20"/>
                <w:lang w:val="en-GB"/>
              </w:rPr>
              <w:t>"</w:t>
            </w:r>
            <w:r w:rsidRPr="00E50A65">
              <w:rPr>
                <w:rFonts w:ascii="FreeMono" w:hAnsi="FreeMono"/>
                <w:color w:val="000000"/>
                <w:sz w:val="20"/>
                <w:szCs w:val="20"/>
                <w:lang w:val="en-GB"/>
              </w:rPr>
              <w:t>&gt;</w:t>
            </w:r>
          </w:p>
        </w:tc>
      </w:tr>
      <w:tr w:rsidR="00F01D79" w14:paraId="450E92FF" w14:textId="77777777" w:rsidTr="00572C5B">
        <w:tc>
          <w:tcPr>
            <w:tcW w:w="9643" w:type="dxa"/>
            <w:shd w:val="clear" w:color="auto" w:fill="DDDDDD"/>
          </w:tcPr>
          <w:p w14:paraId="01EEE688" w14:textId="77777777" w:rsidR="00F01D79" w:rsidRDefault="00F01D79" w:rsidP="00572C5B">
            <w:pPr>
              <w:pStyle w:val="TableContents"/>
              <w:ind w:right="-4252"/>
              <w:rPr>
                <w:rFonts w:ascii="FreeMono" w:hAnsi="FreeMono"/>
                <w:sz w:val="20"/>
                <w:szCs w:val="20"/>
              </w:rPr>
            </w:pPr>
            <w:r w:rsidRPr="00E50A65">
              <w:rPr>
                <w:rFonts w:ascii="FreeMono" w:hAnsi="FreeMono"/>
                <w:color w:val="000000"/>
                <w:sz w:val="20"/>
                <w:szCs w:val="20"/>
                <w:lang w:val="en-GB"/>
              </w:rPr>
              <w:t xml:space="preserve">   </w:t>
            </w:r>
            <w:r>
              <w:rPr>
                <w:rFonts w:ascii="FreeMono" w:hAnsi="FreeMono"/>
                <w:color w:val="000000"/>
                <w:sz w:val="20"/>
                <w:szCs w:val="20"/>
              </w:rPr>
              <w:t>&lt;</w:t>
            </w:r>
            <w:proofErr w:type="gramStart"/>
            <w:r>
              <w:rPr>
                <w:rFonts w:ascii="FreeMono" w:hAnsi="FreeMono"/>
                <w:color w:val="C70040"/>
                <w:sz w:val="20"/>
                <w:szCs w:val="20"/>
              </w:rPr>
              <w:t>url</w:t>
            </w:r>
            <w:proofErr w:type="gramEnd"/>
            <w:r>
              <w:rPr>
                <w:rFonts w:ascii="FreeMono" w:hAnsi="FreeMono"/>
                <w:color w:val="000000"/>
                <w:sz w:val="20"/>
                <w:szCs w:val="20"/>
              </w:rPr>
              <w:t>&gt;</w:t>
            </w:r>
          </w:p>
        </w:tc>
      </w:tr>
      <w:tr w:rsidR="00F01D79" w14:paraId="7AE1B080" w14:textId="77777777" w:rsidTr="00572C5B">
        <w:tc>
          <w:tcPr>
            <w:tcW w:w="9643" w:type="dxa"/>
            <w:shd w:val="clear" w:color="auto" w:fill="DDDDDD"/>
          </w:tcPr>
          <w:p w14:paraId="5B2A2531" w14:textId="77777777" w:rsidR="00F01D79" w:rsidRDefault="00F01D79" w:rsidP="00572C5B">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loc</w:t>
            </w:r>
            <w:proofErr w:type="spellEnd"/>
            <w:proofErr w:type="gramEnd"/>
            <w:r>
              <w:rPr>
                <w:rFonts w:ascii="FreeMono" w:hAnsi="FreeMono"/>
                <w:color w:val="000000"/>
                <w:sz w:val="20"/>
                <w:szCs w:val="20"/>
              </w:rPr>
              <w:t>&gt;http://country.xy/eli/law/2016/501/003/jo&lt;/</w:t>
            </w:r>
            <w:r>
              <w:rPr>
                <w:rFonts w:ascii="FreeMono" w:hAnsi="FreeMono"/>
                <w:color w:val="C70040"/>
                <w:sz w:val="20"/>
                <w:szCs w:val="20"/>
              </w:rPr>
              <w:t>loc</w:t>
            </w:r>
            <w:r>
              <w:rPr>
                <w:rFonts w:ascii="FreeMono" w:hAnsi="FreeMono"/>
                <w:color w:val="000000"/>
                <w:sz w:val="20"/>
                <w:szCs w:val="20"/>
              </w:rPr>
              <w:t>&gt;</w:t>
            </w:r>
          </w:p>
        </w:tc>
      </w:tr>
      <w:tr w:rsidR="00F01D79" w14:paraId="234ED97D" w14:textId="77777777" w:rsidTr="00572C5B">
        <w:tc>
          <w:tcPr>
            <w:tcW w:w="9643" w:type="dxa"/>
            <w:shd w:val="clear" w:color="auto" w:fill="DDDDDD"/>
          </w:tcPr>
          <w:p w14:paraId="53A32FF8" w14:textId="77777777" w:rsidR="00F01D79" w:rsidRPr="006F6995" w:rsidRDefault="00F01D79" w:rsidP="00572C5B">
            <w:pPr>
              <w:pStyle w:val="TableContents"/>
              <w:ind w:right="-4252"/>
              <w:rPr>
                <w:rFonts w:ascii="FreeMono" w:hAnsi="FreeMono"/>
                <w:color w:val="000000"/>
                <w:sz w:val="20"/>
                <w:szCs w:val="20"/>
                <w:lang w:val="en-GB"/>
              </w:rPr>
            </w:pPr>
            <w:r>
              <w:rPr>
                <w:rFonts w:ascii="FreeMono" w:hAnsi="FreeMono"/>
                <w:color w:val="000000"/>
                <w:sz w:val="20"/>
                <w:szCs w:val="20"/>
              </w:rPr>
              <w:t xml:space="preserve">     </w:t>
            </w:r>
            <w:r w:rsidRPr="006F6995">
              <w:rPr>
                <w:rFonts w:ascii="FreeMono" w:hAnsi="FreeMono"/>
                <w:color w:val="000000"/>
                <w:sz w:val="20"/>
                <w:szCs w:val="20"/>
                <w:lang w:val="en-GB"/>
              </w:rPr>
              <w:t>&lt;</w:t>
            </w:r>
            <w:proofErr w:type="spellStart"/>
            <w:r w:rsidRPr="006F6995">
              <w:rPr>
                <w:rFonts w:ascii="FreeMono" w:hAnsi="FreeMono"/>
                <w:color w:val="C70040"/>
                <w:sz w:val="20"/>
                <w:szCs w:val="20"/>
                <w:lang w:val="en-GB"/>
              </w:rPr>
              <w:t>lastmod</w:t>
            </w:r>
            <w:proofErr w:type="spellEnd"/>
            <w:r w:rsidRPr="006F6995">
              <w:rPr>
                <w:rFonts w:ascii="FreeMono" w:hAnsi="FreeMono"/>
                <w:color w:val="000000"/>
                <w:sz w:val="20"/>
                <w:szCs w:val="20"/>
                <w:lang w:val="en-GB"/>
              </w:rPr>
              <w:t>&gt;2016-03-08&lt;/</w:t>
            </w:r>
            <w:proofErr w:type="spellStart"/>
            <w:r w:rsidRPr="006F6995">
              <w:rPr>
                <w:rFonts w:ascii="FreeMono" w:hAnsi="FreeMono"/>
                <w:color w:val="C70040"/>
                <w:sz w:val="20"/>
                <w:szCs w:val="20"/>
                <w:lang w:val="en-GB"/>
              </w:rPr>
              <w:t>lastmod</w:t>
            </w:r>
            <w:proofErr w:type="spellEnd"/>
            <w:r w:rsidRPr="006F6995">
              <w:rPr>
                <w:rFonts w:ascii="FreeMono" w:hAnsi="FreeMono"/>
                <w:color w:val="000000"/>
                <w:sz w:val="20"/>
                <w:szCs w:val="20"/>
                <w:lang w:val="en-GB"/>
              </w:rPr>
              <w:t>&gt;</w:t>
            </w:r>
          </w:p>
          <w:p w14:paraId="36FCB36D" w14:textId="77777777" w:rsidR="00991EFC" w:rsidRPr="006F6995" w:rsidRDefault="00991EFC" w:rsidP="00991EFC">
            <w:pPr>
              <w:pStyle w:val="TableContents"/>
              <w:ind w:right="-4252"/>
              <w:rPr>
                <w:rFonts w:ascii="FreeMono" w:hAnsi="FreeMono"/>
                <w:color w:val="000000"/>
                <w:sz w:val="20"/>
                <w:szCs w:val="20"/>
                <w:lang w:val="en-GB"/>
              </w:rPr>
            </w:pPr>
            <w:r w:rsidRPr="006F6995">
              <w:rPr>
                <w:rFonts w:ascii="FreeMono" w:hAnsi="FreeMono"/>
                <w:color w:val="000000"/>
                <w:sz w:val="20"/>
                <w:szCs w:val="20"/>
                <w:lang w:val="en-GB"/>
              </w:rPr>
              <w:t xml:space="preserve">     &lt;</w:t>
            </w:r>
            <w:proofErr w:type="spellStart"/>
            <w:proofErr w:type="gramStart"/>
            <w:r w:rsidRPr="006F6995">
              <w:rPr>
                <w:rFonts w:ascii="FreeMono" w:hAnsi="FreeMono"/>
                <w:color w:val="C70040"/>
                <w:sz w:val="20"/>
                <w:szCs w:val="20"/>
                <w:lang w:val="en-GB"/>
              </w:rPr>
              <w:t>eli:LegalResource</w:t>
            </w:r>
            <w:proofErr w:type="spellEnd"/>
            <w:proofErr w:type="gramEnd"/>
            <w:r w:rsidRPr="006F6995">
              <w:rPr>
                <w:rFonts w:ascii="FreeMono" w:hAnsi="FreeMono"/>
                <w:color w:val="000000"/>
                <w:sz w:val="20"/>
                <w:szCs w:val="20"/>
                <w:lang w:val="en-GB"/>
              </w:rPr>
              <w:t xml:space="preserve"> </w:t>
            </w:r>
            <w:proofErr w:type="spellStart"/>
            <w:r w:rsidRPr="006F6995">
              <w:rPr>
                <w:rFonts w:ascii="FreeMono" w:hAnsi="FreeMono"/>
                <w:color w:val="427E00"/>
                <w:sz w:val="20"/>
                <w:szCs w:val="20"/>
                <w:lang w:val="en-GB"/>
              </w:rPr>
              <w:t>eli:URI</w:t>
            </w:r>
            <w:proofErr w:type="spellEnd"/>
            <w:r w:rsidRPr="006F6995">
              <w:rPr>
                <w:rFonts w:ascii="FreeMono" w:hAnsi="FreeMono"/>
                <w:color w:val="000000"/>
                <w:sz w:val="20"/>
                <w:szCs w:val="20"/>
                <w:lang w:val="en-GB"/>
              </w:rPr>
              <w:t>="</w:t>
            </w:r>
            <w:r w:rsidRPr="006F6995">
              <w:rPr>
                <w:rFonts w:ascii="FreeMono" w:hAnsi="FreeMono"/>
                <w:color w:val="8F8634"/>
                <w:sz w:val="20"/>
                <w:szCs w:val="20"/>
                <w:lang w:val="en-GB"/>
              </w:rPr>
              <w:t>http://country.xy/eli/law/2016/501/003/jo"&gt;</w:t>
            </w:r>
          </w:p>
          <w:p w14:paraId="177C2EF2" w14:textId="77777777" w:rsidR="00991EFC" w:rsidRPr="006F6995" w:rsidRDefault="00991EFC" w:rsidP="00991EFC">
            <w:pPr>
              <w:pStyle w:val="TableContents"/>
              <w:ind w:right="-4252"/>
              <w:rPr>
                <w:rFonts w:ascii="FreeMono" w:hAnsi="FreeMono"/>
                <w:color w:val="000000"/>
                <w:sz w:val="20"/>
                <w:szCs w:val="20"/>
                <w:lang w:val="en-GB"/>
              </w:rPr>
            </w:pPr>
            <w:r w:rsidRPr="006F6995">
              <w:rPr>
                <w:rFonts w:ascii="FreeMono" w:hAnsi="FreeMono"/>
                <w:color w:val="000000"/>
                <w:sz w:val="20"/>
                <w:szCs w:val="20"/>
                <w:lang w:val="en-GB"/>
              </w:rPr>
              <w:tab/>
              <w:t>&lt;</w:t>
            </w:r>
            <w:proofErr w:type="spellStart"/>
            <w:proofErr w:type="gramStart"/>
            <w:r w:rsidRPr="006F6995">
              <w:rPr>
                <w:rFonts w:ascii="FreeMono" w:hAnsi="FreeMono"/>
                <w:color w:val="C70040"/>
                <w:sz w:val="20"/>
                <w:szCs w:val="20"/>
                <w:lang w:val="en-GB"/>
              </w:rPr>
              <w:t>eli:LegalExpression</w:t>
            </w:r>
            <w:proofErr w:type="spellEnd"/>
            <w:proofErr w:type="gramEnd"/>
            <w:r w:rsidRPr="006F6995">
              <w:rPr>
                <w:rFonts w:ascii="FreeMono" w:hAnsi="FreeMono"/>
                <w:color w:val="000000"/>
                <w:sz w:val="20"/>
                <w:szCs w:val="20"/>
                <w:lang w:val="en-GB"/>
              </w:rPr>
              <w:t xml:space="preserve"> </w:t>
            </w:r>
            <w:proofErr w:type="spellStart"/>
            <w:r w:rsidRPr="006F6995">
              <w:rPr>
                <w:rFonts w:ascii="FreeMono" w:hAnsi="FreeMono"/>
                <w:color w:val="427E00"/>
                <w:sz w:val="20"/>
                <w:szCs w:val="20"/>
                <w:lang w:val="en-GB"/>
              </w:rPr>
              <w:t>eli:URI</w:t>
            </w:r>
            <w:proofErr w:type="spellEnd"/>
            <w:r w:rsidRPr="006F6995">
              <w:rPr>
                <w:rFonts w:ascii="FreeMono" w:hAnsi="FreeMono"/>
                <w:color w:val="000000"/>
                <w:sz w:val="20"/>
                <w:szCs w:val="20"/>
                <w:lang w:val="en-GB"/>
              </w:rPr>
              <w:t>="</w:t>
            </w:r>
            <w:r w:rsidRPr="006F6995">
              <w:rPr>
                <w:rFonts w:ascii="FreeMono" w:hAnsi="FreeMono"/>
                <w:color w:val="8F8634"/>
                <w:sz w:val="20"/>
                <w:szCs w:val="20"/>
                <w:lang w:val="en-GB"/>
              </w:rPr>
              <w:t>http://country.xy/eli/law/2016/501/003/jo/spa</w:t>
            </w:r>
            <w:r w:rsidRPr="006F6995">
              <w:rPr>
                <w:rFonts w:ascii="FreeMono" w:hAnsi="FreeMono"/>
                <w:color w:val="000000"/>
                <w:sz w:val="20"/>
                <w:szCs w:val="20"/>
                <w:lang w:val="en-GB"/>
              </w:rPr>
              <w:t>"&gt;</w:t>
            </w:r>
          </w:p>
          <w:p w14:paraId="1221C54C" w14:textId="77777777" w:rsidR="00991EFC" w:rsidRPr="006F6995" w:rsidRDefault="00991EFC" w:rsidP="00991EFC">
            <w:pPr>
              <w:pStyle w:val="TableContents"/>
              <w:ind w:right="-4252"/>
              <w:rPr>
                <w:rFonts w:ascii="FreeMono" w:hAnsi="FreeMono"/>
                <w:color w:val="000000"/>
                <w:sz w:val="20"/>
                <w:szCs w:val="20"/>
                <w:lang w:val="en-GB"/>
              </w:rPr>
            </w:pPr>
            <w:r w:rsidRPr="006F6995">
              <w:rPr>
                <w:rFonts w:ascii="FreeMono" w:hAnsi="FreeMono"/>
                <w:color w:val="000000"/>
                <w:sz w:val="20"/>
                <w:szCs w:val="20"/>
                <w:lang w:val="en-GB"/>
              </w:rPr>
              <w:tab/>
            </w:r>
            <w:r w:rsidRPr="006F6995">
              <w:rPr>
                <w:rFonts w:ascii="FreeMono" w:hAnsi="FreeMono"/>
                <w:color w:val="000000"/>
                <w:sz w:val="20"/>
                <w:szCs w:val="20"/>
                <w:lang w:val="en-GB"/>
              </w:rPr>
              <w:tab/>
              <w:t>&lt;</w:t>
            </w:r>
            <w:proofErr w:type="spellStart"/>
            <w:proofErr w:type="gramStart"/>
            <w:r w:rsidRPr="006F6995">
              <w:rPr>
                <w:rFonts w:ascii="FreeMono" w:hAnsi="FreeMono"/>
                <w:color w:val="C70040"/>
                <w:sz w:val="20"/>
                <w:szCs w:val="20"/>
                <w:lang w:val="en-GB"/>
              </w:rPr>
              <w:t>eli:title</w:t>
            </w:r>
            <w:proofErr w:type="spellEnd"/>
            <w:proofErr w:type="gramEnd"/>
            <w:r w:rsidRPr="006F6995">
              <w:rPr>
                <w:rFonts w:ascii="FreeMono" w:hAnsi="FreeMono"/>
                <w:color w:val="000000"/>
                <w:sz w:val="20"/>
                <w:szCs w:val="20"/>
                <w:lang w:val="en-GB"/>
              </w:rPr>
              <w:t>&gt;Here is the title&lt;/</w:t>
            </w:r>
            <w:proofErr w:type="spellStart"/>
            <w:r w:rsidRPr="006F6995">
              <w:rPr>
                <w:rFonts w:ascii="FreeMono" w:hAnsi="FreeMono"/>
                <w:color w:val="C70040"/>
                <w:sz w:val="20"/>
                <w:szCs w:val="20"/>
                <w:lang w:val="en-GB"/>
              </w:rPr>
              <w:t>eli:title</w:t>
            </w:r>
            <w:proofErr w:type="spellEnd"/>
            <w:r w:rsidRPr="006F6995">
              <w:rPr>
                <w:rFonts w:ascii="FreeMono" w:hAnsi="FreeMono"/>
                <w:color w:val="000000"/>
                <w:sz w:val="20"/>
                <w:szCs w:val="20"/>
                <w:lang w:val="en-GB"/>
              </w:rPr>
              <w:t>&gt;</w:t>
            </w:r>
          </w:p>
          <w:p w14:paraId="349A9DBF" w14:textId="77777777" w:rsidR="00991EFC" w:rsidRPr="00991EFC" w:rsidRDefault="00991EFC" w:rsidP="00991EFC">
            <w:pPr>
              <w:pStyle w:val="TableContents"/>
              <w:ind w:right="-4252"/>
              <w:rPr>
                <w:rFonts w:ascii="FreeMono" w:hAnsi="FreeMono"/>
                <w:color w:val="000000"/>
                <w:sz w:val="20"/>
                <w:szCs w:val="20"/>
              </w:rPr>
            </w:pPr>
            <w:r w:rsidRPr="006F6995">
              <w:rPr>
                <w:rFonts w:ascii="FreeMono" w:hAnsi="FreeMono"/>
                <w:color w:val="000000"/>
                <w:sz w:val="20"/>
                <w:szCs w:val="20"/>
                <w:lang w:val="en-GB"/>
              </w:rPr>
              <w:tab/>
            </w:r>
            <w:r w:rsidRPr="00991EFC">
              <w:rPr>
                <w:rFonts w:ascii="FreeMono" w:hAnsi="FreeMono"/>
                <w:color w:val="000000"/>
                <w:sz w:val="20"/>
                <w:szCs w:val="20"/>
              </w:rPr>
              <w:t>&lt;/</w:t>
            </w:r>
            <w:proofErr w:type="spellStart"/>
            <w:proofErr w:type="gramStart"/>
            <w:r w:rsidRPr="006F6995">
              <w:rPr>
                <w:rFonts w:ascii="FreeMono" w:hAnsi="FreeMono"/>
                <w:color w:val="C70040"/>
                <w:sz w:val="20"/>
                <w:szCs w:val="20"/>
              </w:rPr>
              <w:t>eli:LegalExpression</w:t>
            </w:r>
            <w:proofErr w:type="spellEnd"/>
            <w:proofErr w:type="gramEnd"/>
            <w:r w:rsidRPr="00991EFC">
              <w:rPr>
                <w:rFonts w:ascii="FreeMono" w:hAnsi="FreeMono"/>
                <w:color w:val="000000"/>
                <w:sz w:val="20"/>
                <w:szCs w:val="20"/>
              </w:rPr>
              <w:t>&gt;</w:t>
            </w:r>
          </w:p>
          <w:p w14:paraId="3F3D0753" w14:textId="3700C8BC" w:rsidR="00991EFC" w:rsidRDefault="00991EFC" w:rsidP="00991EFC">
            <w:pPr>
              <w:pStyle w:val="TableContents"/>
              <w:ind w:right="-4252"/>
              <w:rPr>
                <w:rFonts w:ascii="FreeMono" w:hAnsi="FreeMono"/>
                <w:sz w:val="20"/>
                <w:szCs w:val="20"/>
              </w:rPr>
            </w:pPr>
            <w:r>
              <w:rPr>
                <w:rFonts w:ascii="FreeMono" w:hAnsi="FreeMono"/>
                <w:color w:val="000000"/>
                <w:sz w:val="20"/>
                <w:szCs w:val="20"/>
              </w:rPr>
              <w:t xml:space="preserve">    </w:t>
            </w:r>
            <w:r w:rsidRPr="00991EFC">
              <w:rPr>
                <w:rFonts w:ascii="FreeMono" w:hAnsi="FreeMono"/>
                <w:color w:val="000000"/>
                <w:sz w:val="20"/>
                <w:szCs w:val="20"/>
              </w:rPr>
              <w:t>&lt;/</w:t>
            </w:r>
            <w:proofErr w:type="spellStart"/>
            <w:proofErr w:type="gramStart"/>
            <w:r w:rsidRPr="006F6995">
              <w:rPr>
                <w:rFonts w:ascii="FreeMono" w:hAnsi="FreeMono"/>
                <w:color w:val="C70040"/>
                <w:sz w:val="20"/>
                <w:szCs w:val="20"/>
              </w:rPr>
              <w:t>eli:LegalResource</w:t>
            </w:r>
            <w:proofErr w:type="spellEnd"/>
            <w:proofErr w:type="gramEnd"/>
            <w:r w:rsidRPr="00991EFC">
              <w:rPr>
                <w:rFonts w:ascii="FreeMono" w:hAnsi="FreeMono"/>
                <w:color w:val="000000"/>
                <w:sz w:val="20"/>
                <w:szCs w:val="20"/>
              </w:rPr>
              <w:t>&gt;</w:t>
            </w:r>
          </w:p>
        </w:tc>
      </w:tr>
      <w:tr w:rsidR="00F01D79" w14:paraId="79FC1FBD" w14:textId="77777777" w:rsidTr="00572C5B">
        <w:tc>
          <w:tcPr>
            <w:tcW w:w="9643" w:type="dxa"/>
            <w:shd w:val="clear" w:color="auto" w:fill="DDDDDD"/>
          </w:tcPr>
          <w:p w14:paraId="22FA5E30" w14:textId="77777777" w:rsidR="00F01D79" w:rsidRDefault="00F01D79" w:rsidP="00572C5B">
            <w:pPr>
              <w:pStyle w:val="TableContents"/>
              <w:ind w:right="-4252"/>
              <w:rPr>
                <w:rFonts w:ascii="FreeMono" w:hAnsi="FreeMono"/>
                <w:sz w:val="20"/>
                <w:szCs w:val="20"/>
              </w:rPr>
            </w:pPr>
            <w:r>
              <w:rPr>
                <w:rFonts w:ascii="FreeMono" w:hAnsi="FreeMono"/>
                <w:color w:val="000000"/>
                <w:sz w:val="20"/>
                <w:szCs w:val="20"/>
              </w:rPr>
              <w:t xml:space="preserve">   &lt;/</w:t>
            </w:r>
            <w:r>
              <w:rPr>
                <w:rFonts w:ascii="FreeMono" w:hAnsi="FreeMono"/>
                <w:color w:val="C70040"/>
                <w:sz w:val="20"/>
                <w:szCs w:val="20"/>
              </w:rPr>
              <w:t>url</w:t>
            </w:r>
            <w:r>
              <w:rPr>
                <w:rFonts w:ascii="FreeMono" w:hAnsi="FreeMono"/>
                <w:color w:val="000000"/>
                <w:sz w:val="20"/>
                <w:szCs w:val="20"/>
              </w:rPr>
              <w:t>&gt;</w:t>
            </w:r>
          </w:p>
        </w:tc>
      </w:tr>
      <w:tr w:rsidR="00F01D79" w14:paraId="184F23EB" w14:textId="77777777" w:rsidTr="00572C5B">
        <w:tc>
          <w:tcPr>
            <w:tcW w:w="9643" w:type="dxa"/>
            <w:shd w:val="clear" w:color="auto" w:fill="DDDDDD"/>
          </w:tcPr>
          <w:p w14:paraId="7A332CEB" w14:textId="77777777" w:rsidR="00F01D79" w:rsidRDefault="00F01D79" w:rsidP="00572C5B">
            <w:pPr>
              <w:pStyle w:val="TableContents"/>
              <w:ind w:right="-4252"/>
              <w:rPr>
                <w:rFonts w:ascii="FreeMono" w:hAnsi="FreeMono"/>
                <w:sz w:val="20"/>
                <w:szCs w:val="20"/>
              </w:rPr>
            </w:pPr>
            <w:r>
              <w:rPr>
                <w:rFonts w:ascii="FreeMono" w:hAnsi="FreeMono"/>
                <w:color w:val="000000"/>
                <w:sz w:val="20"/>
                <w:szCs w:val="20"/>
              </w:rPr>
              <w:t>&lt;/</w:t>
            </w:r>
            <w:proofErr w:type="spellStart"/>
            <w:r>
              <w:rPr>
                <w:rFonts w:ascii="FreeMono" w:hAnsi="FreeMono"/>
                <w:color w:val="C70040"/>
                <w:sz w:val="20"/>
                <w:szCs w:val="20"/>
              </w:rPr>
              <w:t>urlset</w:t>
            </w:r>
            <w:proofErr w:type="spellEnd"/>
            <w:r>
              <w:rPr>
                <w:rFonts w:ascii="FreeMono" w:hAnsi="FreeMono"/>
                <w:color w:val="000000"/>
                <w:sz w:val="20"/>
                <w:szCs w:val="20"/>
              </w:rPr>
              <w:t>&gt;</w:t>
            </w:r>
          </w:p>
        </w:tc>
      </w:tr>
    </w:tbl>
    <w:p w14:paraId="21BA96A3" w14:textId="2954B822" w:rsidR="00991EFC" w:rsidRDefault="00991EFC">
      <w:pPr>
        <w:pStyle w:val="Textbody"/>
        <w:rPr>
          <w:lang w:val="en-GB"/>
        </w:rPr>
      </w:pPr>
    </w:p>
    <w:p w14:paraId="3228AD92" w14:textId="2AAD3088" w:rsidR="00991EFC" w:rsidRDefault="00991EFC">
      <w:pPr>
        <w:pStyle w:val="Textbody"/>
        <w:rPr>
          <w:lang w:val="en-GB"/>
        </w:rPr>
      </w:pPr>
      <w:r>
        <w:rPr>
          <w:lang w:val="en-GB"/>
        </w:rPr>
        <w:t>It MAY look like the following using the Dublin Core Terms metadata vocabulary:</w:t>
      </w:r>
    </w:p>
    <w:tbl>
      <w:tblPr>
        <w:tblW w:w="9643" w:type="dxa"/>
        <w:tblLayout w:type="fixed"/>
        <w:tblCellMar>
          <w:left w:w="10" w:type="dxa"/>
          <w:right w:w="10" w:type="dxa"/>
        </w:tblCellMar>
        <w:tblLook w:val="04A0" w:firstRow="1" w:lastRow="0" w:firstColumn="1" w:lastColumn="0" w:noHBand="0" w:noVBand="1"/>
      </w:tblPr>
      <w:tblGrid>
        <w:gridCol w:w="9643"/>
      </w:tblGrid>
      <w:tr w:rsidR="00991EFC" w:rsidRPr="006F6995" w14:paraId="08C19338" w14:textId="77777777" w:rsidTr="00572C5B">
        <w:tc>
          <w:tcPr>
            <w:tcW w:w="9643" w:type="dxa"/>
            <w:shd w:val="clear" w:color="auto" w:fill="DDDDDD"/>
          </w:tcPr>
          <w:p w14:paraId="1E8C55BA" w14:textId="27B2316F" w:rsidR="00991EFC" w:rsidRPr="00E50A65" w:rsidRDefault="00991EFC" w:rsidP="00572C5B">
            <w:pPr>
              <w:pStyle w:val="TableContents"/>
              <w:ind w:right="-4252"/>
              <w:rPr>
                <w:rFonts w:ascii="FreeMono" w:hAnsi="FreeMono"/>
                <w:sz w:val="20"/>
                <w:szCs w:val="20"/>
                <w:lang w:val="en-GB"/>
              </w:rPr>
            </w:pPr>
            <w:r w:rsidRPr="00E50A65">
              <w:rPr>
                <w:rFonts w:ascii="FreeMono" w:hAnsi="FreeMono"/>
                <w:color w:val="000000"/>
                <w:sz w:val="20"/>
                <w:szCs w:val="20"/>
                <w:lang w:val="en-GB"/>
              </w:rPr>
              <w:t>&lt;</w:t>
            </w:r>
            <w:proofErr w:type="spellStart"/>
            <w:r w:rsidRPr="00E50A65">
              <w:rPr>
                <w:rFonts w:ascii="FreeMono" w:hAnsi="FreeMono"/>
                <w:color w:val="C70040"/>
                <w:sz w:val="20"/>
                <w:szCs w:val="20"/>
                <w:lang w:val="en-GB"/>
              </w:rPr>
              <w:t>urlset</w:t>
            </w:r>
            <w:proofErr w:type="spellEnd"/>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xmlns</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"http://www.sitemaps.org/schemas/sitemap/0.9"</w:t>
            </w:r>
            <w:r>
              <w:rPr>
                <w:rFonts w:ascii="FreeMono" w:hAnsi="FreeMono"/>
                <w:color w:val="8F8634"/>
                <w:sz w:val="20"/>
                <w:szCs w:val="20"/>
                <w:lang w:val="en-GB"/>
              </w:rPr>
              <w:t xml:space="preserve"> </w:t>
            </w:r>
            <w:proofErr w:type="spellStart"/>
            <w:proofErr w:type="gramStart"/>
            <w:r w:rsidRPr="00E50A65">
              <w:rPr>
                <w:rFonts w:ascii="FreeMono" w:hAnsi="FreeMono"/>
                <w:color w:val="427E00"/>
                <w:sz w:val="20"/>
                <w:szCs w:val="20"/>
                <w:lang w:val="en-GB"/>
              </w:rPr>
              <w:t>xmlns</w:t>
            </w:r>
            <w:r>
              <w:rPr>
                <w:rFonts w:ascii="FreeMono" w:hAnsi="FreeMono"/>
                <w:color w:val="427E00"/>
                <w:sz w:val="20"/>
                <w:szCs w:val="20"/>
                <w:lang w:val="en-GB"/>
              </w:rPr>
              <w:t>:dct</w:t>
            </w:r>
            <w:proofErr w:type="spellEnd"/>
            <w:proofErr w:type="gramEnd"/>
            <w:r w:rsidRPr="00E50A65">
              <w:rPr>
                <w:rFonts w:ascii="FreeMono" w:hAnsi="FreeMono"/>
                <w:color w:val="000000"/>
                <w:sz w:val="20"/>
                <w:szCs w:val="20"/>
                <w:lang w:val="en-GB"/>
              </w:rPr>
              <w:t>=</w:t>
            </w:r>
            <w:r w:rsidRPr="00E50A65">
              <w:rPr>
                <w:rFonts w:ascii="FreeMono" w:hAnsi="FreeMono"/>
                <w:color w:val="8F8634"/>
                <w:sz w:val="20"/>
                <w:szCs w:val="20"/>
                <w:lang w:val="en-GB"/>
              </w:rPr>
              <w:t>"</w:t>
            </w:r>
            <w:r w:rsidR="00676A48" w:rsidRPr="00676A48">
              <w:rPr>
                <w:rFonts w:ascii="FreeMono" w:hAnsi="FreeMono"/>
                <w:color w:val="8F8634"/>
                <w:sz w:val="20"/>
                <w:szCs w:val="20"/>
                <w:lang w:val="en-GB"/>
              </w:rPr>
              <w:t>http://purl.org/dc/terms/</w:t>
            </w:r>
            <w:r w:rsidRPr="00E50A65">
              <w:rPr>
                <w:rFonts w:ascii="FreeMono" w:hAnsi="FreeMono"/>
                <w:color w:val="8F8634"/>
                <w:sz w:val="20"/>
                <w:szCs w:val="20"/>
                <w:lang w:val="en-GB"/>
              </w:rPr>
              <w:t>"</w:t>
            </w:r>
            <w:r w:rsidRPr="00E50A65">
              <w:rPr>
                <w:rFonts w:ascii="FreeMono" w:hAnsi="FreeMono"/>
                <w:color w:val="000000"/>
                <w:sz w:val="20"/>
                <w:szCs w:val="20"/>
                <w:lang w:val="en-GB"/>
              </w:rPr>
              <w:t>&gt;</w:t>
            </w:r>
          </w:p>
        </w:tc>
      </w:tr>
      <w:tr w:rsidR="00991EFC" w14:paraId="0BC598D1" w14:textId="77777777" w:rsidTr="00572C5B">
        <w:tc>
          <w:tcPr>
            <w:tcW w:w="9643" w:type="dxa"/>
            <w:shd w:val="clear" w:color="auto" w:fill="DDDDDD"/>
          </w:tcPr>
          <w:p w14:paraId="05398C3C" w14:textId="77777777" w:rsidR="00991EFC" w:rsidRDefault="00991EFC" w:rsidP="00572C5B">
            <w:pPr>
              <w:pStyle w:val="TableContents"/>
              <w:ind w:right="-4252"/>
              <w:rPr>
                <w:rFonts w:ascii="FreeMono" w:hAnsi="FreeMono"/>
                <w:sz w:val="20"/>
                <w:szCs w:val="20"/>
              </w:rPr>
            </w:pPr>
            <w:r w:rsidRPr="00E50A65">
              <w:rPr>
                <w:rFonts w:ascii="FreeMono" w:hAnsi="FreeMono"/>
                <w:color w:val="000000"/>
                <w:sz w:val="20"/>
                <w:szCs w:val="20"/>
                <w:lang w:val="en-GB"/>
              </w:rPr>
              <w:t xml:space="preserve">   </w:t>
            </w:r>
            <w:r>
              <w:rPr>
                <w:rFonts w:ascii="FreeMono" w:hAnsi="FreeMono"/>
                <w:color w:val="000000"/>
                <w:sz w:val="20"/>
                <w:szCs w:val="20"/>
              </w:rPr>
              <w:t>&lt;</w:t>
            </w:r>
            <w:proofErr w:type="gramStart"/>
            <w:r>
              <w:rPr>
                <w:rFonts w:ascii="FreeMono" w:hAnsi="FreeMono"/>
                <w:color w:val="C70040"/>
                <w:sz w:val="20"/>
                <w:szCs w:val="20"/>
              </w:rPr>
              <w:t>url</w:t>
            </w:r>
            <w:proofErr w:type="gramEnd"/>
            <w:r>
              <w:rPr>
                <w:rFonts w:ascii="FreeMono" w:hAnsi="FreeMono"/>
                <w:color w:val="000000"/>
                <w:sz w:val="20"/>
                <w:szCs w:val="20"/>
              </w:rPr>
              <w:t>&gt;</w:t>
            </w:r>
          </w:p>
        </w:tc>
      </w:tr>
      <w:tr w:rsidR="00991EFC" w14:paraId="08D2DA00" w14:textId="77777777" w:rsidTr="00572C5B">
        <w:tc>
          <w:tcPr>
            <w:tcW w:w="9643" w:type="dxa"/>
            <w:shd w:val="clear" w:color="auto" w:fill="DDDDDD"/>
          </w:tcPr>
          <w:p w14:paraId="36843430" w14:textId="77777777" w:rsidR="00991EFC" w:rsidRDefault="00991EFC" w:rsidP="00572C5B">
            <w:pPr>
              <w:pStyle w:val="TableContents"/>
              <w:ind w:right="-4252"/>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loc</w:t>
            </w:r>
            <w:proofErr w:type="spellEnd"/>
            <w:proofErr w:type="gramEnd"/>
            <w:r>
              <w:rPr>
                <w:rFonts w:ascii="FreeMono" w:hAnsi="FreeMono"/>
                <w:color w:val="000000"/>
                <w:sz w:val="20"/>
                <w:szCs w:val="20"/>
              </w:rPr>
              <w:t>&gt;http://country.xy/eli/law/2016/501/003/jo&lt;/</w:t>
            </w:r>
            <w:r>
              <w:rPr>
                <w:rFonts w:ascii="FreeMono" w:hAnsi="FreeMono"/>
                <w:color w:val="C70040"/>
                <w:sz w:val="20"/>
                <w:szCs w:val="20"/>
              </w:rPr>
              <w:t>loc</w:t>
            </w:r>
            <w:r>
              <w:rPr>
                <w:rFonts w:ascii="FreeMono" w:hAnsi="FreeMono"/>
                <w:color w:val="000000"/>
                <w:sz w:val="20"/>
                <w:szCs w:val="20"/>
              </w:rPr>
              <w:t>&gt;</w:t>
            </w:r>
          </w:p>
        </w:tc>
      </w:tr>
      <w:tr w:rsidR="00991EFC" w:rsidRPr="006F6995" w14:paraId="6830E111" w14:textId="77777777" w:rsidTr="00572C5B">
        <w:tc>
          <w:tcPr>
            <w:tcW w:w="9643" w:type="dxa"/>
            <w:shd w:val="clear" w:color="auto" w:fill="DDDDDD"/>
          </w:tcPr>
          <w:p w14:paraId="1C01ED32" w14:textId="77777777" w:rsidR="00991EFC" w:rsidRPr="006F6995" w:rsidRDefault="00991EFC" w:rsidP="00572C5B">
            <w:pPr>
              <w:pStyle w:val="TableContents"/>
              <w:ind w:right="-4252"/>
              <w:rPr>
                <w:rFonts w:ascii="FreeMono" w:hAnsi="FreeMono"/>
                <w:color w:val="000000"/>
                <w:sz w:val="20"/>
                <w:szCs w:val="20"/>
                <w:lang w:val="en-GB"/>
              </w:rPr>
            </w:pPr>
            <w:r>
              <w:rPr>
                <w:rFonts w:ascii="FreeMono" w:hAnsi="FreeMono"/>
                <w:color w:val="000000"/>
                <w:sz w:val="20"/>
                <w:szCs w:val="20"/>
              </w:rPr>
              <w:t xml:space="preserve">     </w:t>
            </w:r>
            <w:r w:rsidRPr="006F6995">
              <w:rPr>
                <w:rFonts w:ascii="FreeMono" w:hAnsi="FreeMono"/>
                <w:color w:val="000000"/>
                <w:sz w:val="20"/>
                <w:szCs w:val="20"/>
                <w:lang w:val="en-GB"/>
              </w:rPr>
              <w:t>&lt;</w:t>
            </w:r>
            <w:proofErr w:type="spellStart"/>
            <w:r w:rsidRPr="006F6995">
              <w:rPr>
                <w:rFonts w:ascii="FreeMono" w:hAnsi="FreeMono"/>
                <w:color w:val="C70040"/>
                <w:sz w:val="20"/>
                <w:szCs w:val="20"/>
                <w:lang w:val="en-GB"/>
              </w:rPr>
              <w:t>lastmod</w:t>
            </w:r>
            <w:proofErr w:type="spellEnd"/>
            <w:r w:rsidRPr="006F6995">
              <w:rPr>
                <w:rFonts w:ascii="FreeMono" w:hAnsi="FreeMono"/>
                <w:color w:val="000000"/>
                <w:sz w:val="20"/>
                <w:szCs w:val="20"/>
                <w:lang w:val="en-GB"/>
              </w:rPr>
              <w:t>&gt;2016-03-08&lt;/</w:t>
            </w:r>
            <w:proofErr w:type="spellStart"/>
            <w:r w:rsidRPr="006F6995">
              <w:rPr>
                <w:rFonts w:ascii="FreeMono" w:hAnsi="FreeMono"/>
                <w:color w:val="C70040"/>
                <w:sz w:val="20"/>
                <w:szCs w:val="20"/>
                <w:lang w:val="en-GB"/>
              </w:rPr>
              <w:t>lastmod</w:t>
            </w:r>
            <w:proofErr w:type="spellEnd"/>
            <w:r w:rsidRPr="006F6995">
              <w:rPr>
                <w:rFonts w:ascii="FreeMono" w:hAnsi="FreeMono"/>
                <w:color w:val="000000"/>
                <w:sz w:val="20"/>
                <w:szCs w:val="20"/>
                <w:lang w:val="en-GB"/>
              </w:rPr>
              <w:t>&gt;</w:t>
            </w:r>
          </w:p>
          <w:p w14:paraId="43B3EA50" w14:textId="65FB4B6C" w:rsidR="00991EFC" w:rsidRPr="006F6995" w:rsidRDefault="00991EFC" w:rsidP="00572C5B">
            <w:pPr>
              <w:pStyle w:val="TableContents"/>
              <w:ind w:right="-4252"/>
              <w:rPr>
                <w:rFonts w:ascii="FreeMono" w:hAnsi="FreeMono"/>
                <w:color w:val="000000"/>
                <w:sz w:val="20"/>
                <w:szCs w:val="20"/>
                <w:lang w:val="en-GB"/>
              </w:rPr>
            </w:pPr>
            <w:r w:rsidRPr="00572C5B">
              <w:rPr>
                <w:rFonts w:ascii="FreeMono" w:hAnsi="FreeMono"/>
                <w:color w:val="000000"/>
                <w:sz w:val="20"/>
                <w:szCs w:val="20"/>
                <w:lang w:val="en-GB"/>
              </w:rPr>
              <w:t xml:space="preserve">     &lt;</w:t>
            </w:r>
            <w:proofErr w:type="spellStart"/>
            <w:proofErr w:type="gramStart"/>
            <w:r w:rsidR="00676A48">
              <w:rPr>
                <w:rFonts w:ascii="FreeMono" w:hAnsi="FreeMono"/>
                <w:color w:val="C70040"/>
                <w:sz w:val="20"/>
                <w:szCs w:val="20"/>
                <w:lang w:val="en-GB"/>
              </w:rPr>
              <w:t>dct:title</w:t>
            </w:r>
            <w:proofErr w:type="spellEnd"/>
            <w:proofErr w:type="gramEnd"/>
            <w:r w:rsidRPr="00572C5B">
              <w:rPr>
                <w:rFonts w:ascii="FreeMono" w:hAnsi="FreeMono"/>
                <w:color w:val="000000"/>
                <w:sz w:val="20"/>
                <w:szCs w:val="20"/>
                <w:lang w:val="en-GB"/>
              </w:rPr>
              <w:t xml:space="preserve"> </w:t>
            </w:r>
            <w:proofErr w:type="spellStart"/>
            <w:r w:rsidR="00676A48">
              <w:rPr>
                <w:rFonts w:ascii="FreeMono" w:hAnsi="FreeMono"/>
                <w:color w:val="427E00"/>
                <w:sz w:val="20"/>
                <w:szCs w:val="20"/>
                <w:lang w:val="en-GB"/>
              </w:rPr>
              <w:t>xml:lang</w:t>
            </w:r>
            <w:proofErr w:type="spellEnd"/>
            <w:r w:rsidRPr="00572C5B">
              <w:rPr>
                <w:rFonts w:ascii="FreeMono" w:hAnsi="FreeMono"/>
                <w:color w:val="000000"/>
                <w:sz w:val="20"/>
                <w:szCs w:val="20"/>
                <w:lang w:val="en-GB"/>
              </w:rPr>
              <w:t>="</w:t>
            </w:r>
            <w:r w:rsidR="00676A48">
              <w:rPr>
                <w:rFonts w:ascii="FreeMono" w:hAnsi="FreeMono"/>
                <w:color w:val="8F8634"/>
                <w:sz w:val="20"/>
                <w:szCs w:val="20"/>
                <w:lang w:val="en-GB"/>
              </w:rPr>
              <w:t>es</w:t>
            </w:r>
            <w:r w:rsidR="00BF5100" w:rsidRPr="00572C5B">
              <w:rPr>
                <w:rFonts w:ascii="FreeMono" w:hAnsi="FreeMono"/>
                <w:color w:val="000000"/>
                <w:sz w:val="20"/>
                <w:szCs w:val="20"/>
                <w:lang w:val="en-GB"/>
              </w:rPr>
              <w:t>"</w:t>
            </w:r>
            <w:r w:rsidRPr="00572C5B">
              <w:rPr>
                <w:rFonts w:ascii="FreeMono" w:hAnsi="FreeMono"/>
                <w:color w:val="8F8634"/>
                <w:sz w:val="20"/>
                <w:szCs w:val="20"/>
                <w:lang w:val="en-GB"/>
              </w:rPr>
              <w:t>&gt;</w:t>
            </w:r>
            <w:r w:rsidRPr="00572C5B">
              <w:rPr>
                <w:rFonts w:ascii="FreeMono" w:hAnsi="FreeMono"/>
                <w:color w:val="000000"/>
                <w:sz w:val="20"/>
                <w:szCs w:val="20"/>
                <w:lang w:val="en-GB"/>
              </w:rPr>
              <w:t>Here is the title&lt;/</w:t>
            </w:r>
            <w:proofErr w:type="spellStart"/>
            <w:r w:rsidR="00676A48">
              <w:rPr>
                <w:rFonts w:ascii="FreeMono" w:hAnsi="FreeMono"/>
                <w:color w:val="C70040"/>
                <w:sz w:val="20"/>
                <w:szCs w:val="20"/>
                <w:lang w:val="en-GB"/>
              </w:rPr>
              <w:t>dct</w:t>
            </w:r>
            <w:r w:rsidRPr="006F6995">
              <w:rPr>
                <w:rFonts w:ascii="FreeMono" w:hAnsi="FreeMono"/>
                <w:color w:val="C70040"/>
                <w:sz w:val="20"/>
                <w:szCs w:val="20"/>
                <w:lang w:val="en-GB"/>
              </w:rPr>
              <w:t>:title</w:t>
            </w:r>
            <w:proofErr w:type="spellEnd"/>
            <w:r w:rsidRPr="00572C5B">
              <w:rPr>
                <w:rFonts w:ascii="FreeMono" w:hAnsi="FreeMono"/>
                <w:color w:val="000000"/>
                <w:sz w:val="20"/>
                <w:szCs w:val="20"/>
                <w:lang w:val="en-GB"/>
              </w:rPr>
              <w:t>&gt;</w:t>
            </w:r>
          </w:p>
        </w:tc>
      </w:tr>
      <w:tr w:rsidR="00991EFC" w14:paraId="7FA57B53" w14:textId="77777777" w:rsidTr="00572C5B">
        <w:tc>
          <w:tcPr>
            <w:tcW w:w="9643" w:type="dxa"/>
            <w:shd w:val="clear" w:color="auto" w:fill="DDDDDD"/>
          </w:tcPr>
          <w:p w14:paraId="3637397F" w14:textId="77777777" w:rsidR="00991EFC" w:rsidRDefault="00991EFC" w:rsidP="00572C5B">
            <w:pPr>
              <w:pStyle w:val="TableContents"/>
              <w:ind w:right="-4252"/>
              <w:rPr>
                <w:rFonts w:ascii="FreeMono" w:hAnsi="FreeMono"/>
                <w:sz w:val="20"/>
                <w:szCs w:val="20"/>
              </w:rPr>
            </w:pPr>
            <w:r w:rsidRPr="006F6995">
              <w:rPr>
                <w:rFonts w:ascii="FreeMono" w:hAnsi="FreeMono"/>
                <w:color w:val="000000"/>
                <w:sz w:val="20"/>
                <w:szCs w:val="20"/>
                <w:lang w:val="en-GB"/>
              </w:rPr>
              <w:t xml:space="preserve">   </w:t>
            </w:r>
            <w:r>
              <w:rPr>
                <w:rFonts w:ascii="FreeMono" w:hAnsi="FreeMono"/>
                <w:color w:val="000000"/>
                <w:sz w:val="20"/>
                <w:szCs w:val="20"/>
              </w:rPr>
              <w:t>&lt;/</w:t>
            </w:r>
            <w:r>
              <w:rPr>
                <w:rFonts w:ascii="FreeMono" w:hAnsi="FreeMono"/>
                <w:color w:val="C70040"/>
                <w:sz w:val="20"/>
                <w:szCs w:val="20"/>
              </w:rPr>
              <w:t>url</w:t>
            </w:r>
            <w:r>
              <w:rPr>
                <w:rFonts w:ascii="FreeMono" w:hAnsi="FreeMono"/>
                <w:color w:val="000000"/>
                <w:sz w:val="20"/>
                <w:szCs w:val="20"/>
              </w:rPr>
              <w:t>&gt;</w:t>
            </w:r>
          </w:p>
        </w:tc>
      </w:tr>
    </w:tbl>
    <w:p w14:paraId="6F9B9ACA" w14:textId="77777777" w:rsidR="00991EFC" w:rsidRDefault="00991EFC">
      <w:pPr>
        <w:pStyle w:val="Titre4"/>
        <w:rPr>
          <w:lang w:val="en-GB"/>
        </w:rPr>
      </w:pPr>
      <w:bookmarkStart w:id="137" w:name="__RefHeading___Toc2438_3445478498"/>
    </w:p>
    <w:p w14:paraId="77F6E300" w14:textId="13CDBFC6" w:rsidR="00ED6CF2" w:rsidRDefault="00ED6CF2">
      <w:pPr>
        <w:pStyle w:val="Titre4"/>
        <w:rPr>
          <w:lang w:val="en-GB"/>
        </w:rPr>
      </w:pPr>
      <w:r>
        <w:rPr>
          <w:lang w:val="en-GB"/>
        </w:rPr>
        <w:t>Provide link to corresponding Atom feed</w:t>
      </w:r>
    </w:p>
    <w:p w14:paraId="5742DA88" w14:textId="56DF62B6" w:rsidR="00ED6CF2" w:rsidRDefault="00ED6CF2" w:rsidP="00ED6CF2">
      <w:pPr>
        <w:pStyle w:val="Textbody"/>
        <w:rPr>
          <w:lang w:val="en-GB"/>
        </w:rPr>
      </w:pPr>
      <w:r>
        <w:rPr>
          <w:lang w:val="en-GB"/>
        </w:rPr>
        <w:t>The sitemap MAY provide the link to the URL pointing to the Atom feed that provides the updates to the URIs</w:t>
      </w:r>
      <w:r w:rsidR="00CC6B2C">
        <w:rPr>
          <w:lang w:val="en-GB"/>
        </w:rPr>
        <w:t xml:space="preserve"> Listed I the sitemap. This is declared using a “</w:t>
      </w:r>
      <w:proofErr w:type="spellStart"/>
      <w:proofErr w:type="gramStart"/>
      <w:r w:rsidR="00CC6B2C">
        <w:rPr>
          <w:lang w:val="en-GB"/>
        </w:rPr>
        <w:t>dct:relation</w:t>
      </w:r>
      <w:proofErr w:type="spellEnd"/>
      <w:proofErr w:type="gramEnd"/>
      <w:r w:rsidR="00CC6B2C">
        <w:rPr>
          <w:lang w:val="en-GB"/>
        </w:rPr>
        <w:t>” attribute in the root XML element:</w:t>
      </w:r>
    </w:p>
    <w:p w14:paraId="6774FC58" w14:textId="77777777" w:rsidR="00CC6B2C" w:rsidRDefault="00CC6B2C" w:rsidP="006F6995">
      <w:pPr>
        <w:pStyle w:val="TableContents"/>
        <w:shd w:val="clear" w:color="auto" w:fill="DBDBDB" w:themeFill="accent3" w:themeFillTint="66"/>
        <w:ind w:right="-4252"/>
        <w:contextualSpacing/>
        <w:rPr>
          <w:rFonts w:ascii="FreeMono" w:hAnsi="FreeMono"/>
          <w:color w:val="C70040"/>
          <w:sz w:val="20"/>
          <w:szCs w:val="20"/>
          <w:lang w:val="en-GB"/>
        </w:rPr>
      </w:pPr>
      <w:r w:rsidRPr="00E50A65">
        <w:rPr>
          <w:rFonts w:ascii="FreeMono" w:hAnsi="FreeMono"/>
          <w:color w:val="000000"/>
          <w:sz w:val="20"/>
          <w:szCs w:val="20"/>
          <w:lang w:val="en-GB"/>
        </w:rPr>
        <w:t>&lt;</w:t>
      </w:r>
      <w:proofErr w:type="spellStart"/>
      <w:r w:rsidRPr="00E50A65">
        <w:rPr>
          <w:rFonts w:ascii="FreeMono" w:hAnsi="FreeMono"/>
          <w:color w:val="C70040"/>
          <w:sz w:val="20"/>
          <w:szCs w:val="20"/>
          <w:lang w:val="en-GB"/>
        </w:rPr>
        <w:t>urlset</w:t>
      </w:r>
      <w:proofErr w:type="spellEnd"/>
    </w:p>
    <w:p w14:paraId="0E01A180" w14:textId="77777777" w:rsidR="00CC6B2C" w:rsidRDefault="00CC6B2C" w:rsidP="006F6995">
      <w:pPr>
        <w:pStyle w:val="TableContents"/>
        <w:shd w:val="clear" w:color="auto" w:fill="DBDBDB" w:themeFill="accent3" w:themeFillTint="66"/>
        <w:ind w:right="-4252"/>
        <w:contextualSpacing/>
        <w:rPr>
          <w:rFonts w:ascii="FreeMono" w:hAnsi="FreeMono"/>
          <w:color w:val="8F8634"/>
          <w:sz w:val="20"/>
          <w:szCs w:val="20"/>
          <w:lang w:val="en-GB"/>
        </w:rPr>
      </w:pPr>
      <w:r>
        <w:rPr>
          <w:rFonts w:ascii="FreeMono" w:hAnsi="FreeMono"/>
          <w:color w:val="C70040"/>
          <w:sz w:val="20"/>
          <w:szCs w:val="20"/>
          <w:lang w:val="en-GB"/>
        </w:rPr>
        <w:t xml:space="preserve">  </w:t>
      </w:r>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xmlns</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"http://www.sitemaps.org/schemas/sitemap/0.9"</w:t>
      </w:r>
    </w:p>
    <w:p w14:paraId="6F9D63B2" w14:textId="77777777" w:rsidR="00CC6B2C" w:rsidRDefault="00CC6B2C" w:rsidP="006F6995">
      <w:pPr>
        <w:pStyle w:val="TableContents"/>
        <w:shd w:val="clear" w:color="auto" w:fill="DBDBDB" w:themeFill="accent3" w:themeFillTint="66"/>
        <w:ind w:right="-4252"/>
        <w:contextualSpacing/>
        <w:rPr>
          <w:rFonts w:ascii="FreeMono" w:hAnsi="FreeMono"/>
          <w:color w:val="8F8634"/>
          <w:sz w:val="20"/>
          <w:szCs w:val="20"/>
          <w:lang w:val="en-GB"/>
        </w:rPr>
      </w:pPr>
      <w:r>
        <w:rPr>
          <w:rFonts w:ascii="FreeMono" w:hAnsi="FreeMono"/>
          <w:color w:val="8F8634"/>
          <w:sz w:val="20"/>
          <w:szCs w:val="20"/>
          <w:lang w:val="en-GB"/>
        </w:rPr>
        <w:t xml:space="preserve">   </w:t>
      </w:r>
      <w:proofErr w:type="spellStart"/>
      <w:proofErr w:type="gramStart"/>
      <w:r w:rsidRPr="00E50A65">
        <w:rPr>
          <w:rFonts w:ascii="FreeMono" w:hAnsi="FreeMono"/>
          <w:color w:val="427E00"/>
          <w:sz w:val="20"/>
          <w:szCs w:val="20"/>
          <w:lang w:val="en-GB"/>
        </w:rPr>
        <w:t>xmlns</w:t>
      </w:r>
      <w:r>
        <w:rPr>
          <w:rFonts w:ascii="FreeMono" w:hAnsi="FreeMono"/>
          <w:color w:val="427E00"/>
          <w:sz w:val="20"/>
          <w:szCs w:val="20"/>
          <w:lang w:val="en-GB"/>
        </w:rPr>
        <w:t>:dct</w:t>
      </w:r>
      <w:proofErr w:type="spellEnd"/>
      <w:proofErr w:type="gramEnd"/>
      <w:r w:rsidRPr="00E50A65">
        <w:rPr>
          <w:rFonts w:ascii="FreeMono" w:hAnsi="FreeMono"/>
          <w:color w:val="000000"/>
          <w:sz w:val="20"/>
          <w:szCs w:val="20"/>
          <w:lang w:val="en-GB"/>
        </w:rPr>
        <w:t>=</w:t>
      </w:r>
      <w:r w:rsidRPr="00E50A65">
        <w:rPr>
          <w:rFonts w:ascii="FreeMono" w:hAnsi="FreeMono"/>
          <w:color w:val="8F8634"/>
          <w:sz w:val="20"/>
          <w:szCs w:val="20"/>
          <w:lang w:val="en-GB"/>
        </w:rPr>
        <w:t>"</w:t>
      </w:r>
      <w:r w:rsidRPr="00676A48">
        <w:rPr>
          <w:rFonts w:ascii="FreeMono" w:hAnsi="FreeMono"/>
          <w:color w:val="8F8634"/>
          <w:sz w:val="20"/>
          <w:szCs w:val="20"/>
          <w:lang w:val="en-GB"/>
        </w:rPr>
        <w:t>http://purl.org/dc/terms/</w:t>
      </w:r>
      <w:r w:rsidRPr="00E50A65">
        <w:rPr>
          <w:rFonts w:ascii="FreeMono" w:hAnsi="FreeMono"/>
          <w:color w:val="8F8634"/>
          <w:sz w:val="20"/>
          <w:szCs w:val="20"/>
          <w:lang w:val="en-GB"/>
        </w:rPr>
        <w:t>"</w:t>
      </w:r>
    </w:p>
    <w:p w14:paraId="04068659" w14:textId="77777777" w:rsidR="00CC6B2C" w:rsidRDefault="00CC6B2C" w:rsidP="006F6995">
      <w:pPr>
        <w:pStyle w:val="TableContents"/>
        <w:shd w:val="clear" w:color="auto" w:fill="DBDBDB" w:themeFill="accent3" w:themeFillTint="66"/>
        <w:ind w:right="-4252"/>
        <w:contextualSpacing/>
        <w:rPr>
          <w:rFonts w:ascii="FreeMono" w:hAnsi="FreeMono"/>
          <w:color w:val="000000"/>
          <w:sz w:val="20"/>
          <w:szCs w:val="20"/>
          <w:lang w:val="en-GB"/>
        </w:rPr>
      </w:pPr>
      <w:r>
        <w:rPr>
          <w:rFonts w:ascii="FreeMono" w:hAnsi="FreeMono"/>
          <w:color w:val="000000"/>
          <w:sz w:val="20"/>
          <w:szCs w:val="20"/>
          <w:lang w:val="en-GB"/>
        </w:rPr>
        <w:t xml:space="preserve">   </w:t>
      </w:r>
      <w:proofErr w:type="spellStart"/>
      <w:proofErr w:type="gramStart"/>
      <w:r>
        <w:rPr>
          <w:rFonts w:ascii="FreeMono" w:hAnsi="FreeMono"/>
          <w:color w:val="427E00"/>
          <w:sz w:val="20"/>
          <w:szCs w:val="20"/>
          <w:lang w:val="en-GB"/>
        </w:rPr>
        <w:t>dct:relation</w:t>
      </w:r>
      <w:proofErr w:type="spellEnd"/>
      <w:proofErr w:type="gramEnd"/>
      <w:r w:rsidRPr="00E50A65">
        <w:rPr>
          <w:rFonts w:ascii="FreeMono" w:hAnsi="FreeMono"/>
          <w:color w:val="000000"/>
          <w:sz w:val="20"/>
          <w:szCs w:val="20"/>
          <w:lang w:val="en-GB"/>
        </w:rPr>
        <w:t>=</w:t>
      </w:r>
      <w:r w:rsidRPr="00E50A65">
        <w:rPr>
          <w:rFonts w:ascii="FreeMono" w:hAnsi="FreeMono"/>
          <w:color w:val="8F8634"/>
          <w:sz w:val="20"/>
          <w:szCs w:val="20"/>
          <w:lang w:val="en-GB"/>
        </w:rPr>
        <w:t>"</w:t>
      </w:r>
      <w:r w:rsidRPr="00572C5B">
        <w:rPr>
          <w:rFonts w:ascii="FreeMono" w:hAnsi="FreeMono"/>
          <w:color w:val="8F8634"/>
          <w:sz w:val="20"/>
          <w:szCs w:val="20"/>
          <w:lang w:val="en-GB"/>
        </w:rPr>
        <w:t>http://country.xy/eli/eli-update-feed.atom</w:t>
      </w:r>
      <w:r w:rsidRPr="00E50A65">
        <w:rPr>
          <w:rFonts w:ascii="FreeMono" w:hAnsi="FreeMono"/>
          <w:color w:val="8F8634"/>
          <w:sz w:val="20"/>
          <w:szCs w:val="20"/>
          <w:lang w:val="en-GB"/>
        </w:rPr>
        <w:t>"</w:t>
      </w:r>
    </w:p>
    <w:p w14:paraId="52DA7345" w14:textId="4BAB3E4D" w:rsidR="00CC6B2C" w:rsidRDefault="00CC6B2C" w:rsidP="006F6995">
      <w:pPr>
        <w:pStyle w:val="Textbody"/>
        <w:shd w:val="clear" w:color="auto" w:fill="DBDBDB" w:themeFill="accent3" w:themeFillTint="66"/>
        <w:contextualSpacing/>
        <w:rPr>
          <w:rFonts w:ascii="FreeMono" w:hAnsi="FreeMono"/>
          <w:color w:val="000000"/>
          <w:sz w:val="20"/>
          <w:szCs w:val="20"/>
          <w:lang w:val="en-GB"/>
        </w:rPr>
      </w:pPr>
      <w:r w:rsidRPr="00E50A65">
        <w:rPr>
          <w:rFonts w:ascii="FreeMono" w:hAnsi="FreeMono"/>
          <w:color w:val="000000"/>
          <w:sz w:val="20"/>
          <w:szCs w:val="20"/>
          <w:lang w:val="en-GB"/>
        </w:rPr>
        <w:t>&gt;</w:t>
      </w:r>
    </w:p>
    <w:p w14:paraId="0381F4FB" w14:textId="5BCFBA2A" w:rsidR="00CC6B2C" w:rsidRDefault="00CC6B2C" w:rsidP="006F6995">
      <w:pPr>
        <w:pStyle w:val="Textbody"/>
        <w:shd w:val="clear" w:color="auto" w:fill="DBDBDB" w:themeFill="accent3" w:themeFillTint="66"/>
        <w:contextualSpacing/>
        <w:rPr>
          <w:rFonts w:ascii="FreeMono" w:hAnsi="FreeMono"/>
          <w:color w:val="000000"/>
          <w:sz w:val="20"/>
          <w:szCs w:val="20"/>
          <w:lang w:val="en-GB"/>
        </w:rPr>
      </w:pPr>
      <w:r>
        <w:rPr>
          <w:rFonts w:ascii="FreeMono" w:hAnsi="FreeMono"/>
          <w:color w:val="000000"/>
          <w:sz w:val="20"/>
          <w:szCs w:val="20"/>
          <w:lang w:val="en-GB"/>
        </w:rPr>
        <w:t>…</w:t>
      </w:r>
    </w:p>
    <w:p w14:paraId="72B1096D" w14:textId="3A50F544" w:rsidR="00CC6B2C" w:rsidRDefault="00CC6B2C" w:rsidP="006F6995">
      <w:pPr>
        <w:pStyle w:val="Textbody"/>
        <w:shd w:val="clear" w:color="auto" w:fill="DBDBDB" w:themeFill="accent3" w:themeFillTint="66"/>
        <w:contextualSpacing/>
        <w:rPr>
          <w:lang w:val="en-GB"/>
        </w:rPr>
      </w:pPr>
      <w:r>
        <w:rPr>
          <w:rFonts w:ascii="FreeMono" w:hAnsi="FreeMono"/>
          <w:color w:val="000000"/>
          <w:sz w:val="20"/>
          <w:szCs w:val="20"/>
          <w:lang w:val="en-GB"/>
        </w:rPr>
        <w:t>&lt;/</w:t>
      </w:r>
      <w:proofErr w:type="spellStart"/>
      <w:r w:rsidRPr="006F6995">
        <w:rPr>
          <w:rFonts w:ascii="FreeMono" w:hAnsi="FreeMono"/>
          <w:color w:val="C70040"/>
          <w:sz w:val="20"/>
          <w:szCs w:val="20"/>
          <w:lang w:val="en-GB"/>
        </w:rPr>
        <w:t>urlset</w:t>
      </w:r>
      <w:proofErr w:type="spellEnd"/>
      <w:r>
        <w:rPr>
          <w:rFonts w:ascii="FreeMono" w:hAnsi="FreeMono"/>
          <w:color w:val="000000"/>
          <w:sz w:val="20"/>
          <w:szCs w:val="20"/>
          <w:lang w:val="en-GB"/>
        </w:rPr>
        <w:t>&gt;</w:t>
      </w:r>
    </w:p>
    <w:p w14:paraId="4B1EF720" w14:textId="52B7F628" w:rsidR="00ED6CF2" w:rsidRDefault="00ED6CF2" w:rsidP="00ED6CF2">
      <w:pPr>
        <w:pStyle w:val="Textbody"/>
        <w:rPr>
          <w:lang w:val="en-GB"/>
        </w:rPr>
      </w:pPr>
    </w:p>
    <w:p w14:paraId="766B316C" w14:textId="55F20ACF" w:rsidR="00CC6B2C" w:rsidRPr="00ED6CF2" w:rsidRDefault="00CC6B2C" w:rsidP="006F6995">
      <w:pPr>
        <w:pStyle w:val="Textbody"/>
        <w:rPr>
          <w:lang w:val="en-GB"/>
        </w:rPr>
      </w:pPr>
      <w:r>
        <w:rPr>
          <w:lang w:val="en-GB"/>
        </w:rPr>
        <w:t>This information is indicative only and will not be used by clients.</w:t>
      </w:r>
    </w:p>
    <w:p w14:paraId="462BA2BD" w14:textId="38678F72" w:rsidR="00512249" w:rsidRPr="00E50A65" w:rsidRDefault="005E6FFF">
      <w:pPr>
        <w:pStyle w:val="Titre4"/>
        <w:rPr>
          <w:lang w:val="en-GB"/>
        </w:rPr>
      </w:pPr>
      <w:r w:rsidRPr="00E50A65">
        <w:rPr>
          <w:lang w:val="en-GB"/>
        </w:rPr>
        <w:t>Split if more than 50000 entries</w:t>
      </w:r>
      <w:bookmarkEnd w:id="137"/>
    </w:p>
    <w:p w14:paraId="130EF4E5" w14:textId="42A23699" w:rsidR="00512249" w:rsidRDefault="005E6FFF">
      <w:pPr>
        <w:pStyle w:val="Textbody"/>
        <w:rPr>
          <w:lang w:val="en-GB"/>
        </w:rPr>
      </w:pPr>
      <w:r w:rsidRPr="00E50A65">
        <w:rPr>
          <w:lang w:val="en-GB"/>
        </w:rPr>
        <w:t xml:space="preserve">As </w:t>
      </w:r>
      <w:hyperlink r:id="rId13" w:anchor="index" w:history="1">
        <w:r w:rsidRPr="00E50A65">
          <w:rPr>
            <w:lang w:val="en-GB"/>
          </w:rPr>
          <w:t>described in the sitemap protocol</w:t>
        </w:r>
      </w:hyperlink>
      <w:r w:rsidRPr="00E50A65">
        <w:rPr>
          <w:lang w:val="en-GB"/>
        </w:rPr>
        <w:t xml:space="preserve">, if larger than 50000 entries, the sitemap </w:t>
      </w:r>
      <w:r w:rsidR="00631AB9">
        <w:rPr>
          <w:lang w:val="en-GB"/>
        </w:rPr>
        <w:t>MUST</w:t>
      </w:r>
      <w:r w:rsidR="00631AB9" w:rsidRPr="00E50A65">
        <w:rPr>
          <w:lang w:val="en-GB"/>
        </w:rPr>
        <w:t xml:space="preserve"> </w:t>
      </w:r>
      <w:r w:rsidRPr="00E50A65">
        <w:rPr>
          <w:lang w:val="en-GB"/>
        </w:rPr>
        <w:t xml:space="preserve">be split into multiple files, and a sitemap index file </w:t>
      </w:r>
      <w:r w:rsidR="00631AB9">
        <w:rPr>
          <w:lang w:val="en-GB"/>
        </w:rPr>
        <w:t>MUST</w:t>
      </w:r>
      <w:r w:rsidR="00631AB9" w:rsidRPr="00E50A65">
        <w:rPr>
          <w:lang w:val="en-GB"/>
        </w:rPr>
        <w:t xml:space="preserve"> </w:t>
      </w:r>
      <w:r w:rsidRPr="00E50A65">
        <w:rPr>
          <w:lang w:val="en-GB"/>
        </w:rPr>
        <w:t>be provided.</w:t>
      </w:r>
      <w:r w:rsidR="00631AB9">
        <w:rPr>
          <w:lang w:val="en-GB"/>
        </w:rPr>
        <w:t xml:space="preserve"> In that case, it is the sitemap index that needs to be published under /</w:t>
      </w:r>
      <w:proofErr w:type="spellStart"/>
      <w:r w:rsidR="00631AB9">
        <w:rPr>
          <w:lang w:val="en-GB"/>
        </w:rPr>
        <w:t>eli</w:t>
      </w:r>
      <w:proofErr w:type="spellEnd"/>
      <w:r w:rsidR="00631AB9">
        <w:rPr>
          <w:lang w:val="en-GB"/>
        </w:rPr>
        <w:t>/sitemap.xml.</w:t>
      </w:r>
    </w:p>
    <w:p w14:paraId="5F9235AC" w14:textId="3D859521" w:rsidR="00631AB9" w:rsidRPr="00E50A65" w:rsidRDefault="00631AB9">
      <w:pPr>
        <w:pStyle w:val="Textbody"/>
        <w:rPr>
          <w:lang w:val="en-GB"/>
        </w:rPr>
      </w:pPr>
      <w:r>
        <w:rPr>
          <w:lang w:val="en-GB"/>
        </w:rPr>
        <w:t>The exact naming of individual sitemap files referenced from the sitemap index is left open and can be chosen by each ELI provider. As an indication, each sitemap file MAY be suffixed with a number: “/</w:t>
      </w:r>
      <w:proofErr w:type="spellStart"/>
      <w:r>
        <w:rPr>
          <w:lang w:val="en-GB"/>
        </w:rPr>
        <w:t>eli</w:t>
      </w:r>
      <w:proofErr w:type="spellEnd"/>
      <w:r>
        <w:rPr>
          <w:lang w:val="en-GB"/>
        </w:rPr>
        <w:t>/sitemap1.xml”, “/</w:t>
      </w:r>
      <w:proofErr w:type="spellStart"/>
      <w:r>
        <w:rPr>
          <w:lang w:val="en-GB"/>
        </w:rPr>
        <w:t>eli</w:t>
      </w:r>
      <w:proofErr w:type="spellEnd"/>
      <w:r>
        <w:rPr>
          <w:lang w:val="en-GB"/>
        </w:rPr>
        <w:t>/sitemap2.xml”, etc.</w:t>
      </w:r>
    </w:p>
    <w:p w14:paraId="3FD5AC90" w14:textId="77777777" w:rsidR="00512249" w:rsidRPr="00E50A65" w:rsidRDefault="005E6FFF">
      <w:pPr>
        <w:pStyle w:val="Titre4"/>
        <w:rPr>
          <w:lang w:val="en-GB"/>
        </w:rPr>
      </w:pPr>
      <w:bookmarkStart w:id="138" w:name="__RefHeading___Toc2440_3445478498"/>
      <w:r w:rsidRPr="00E50A65">
        <w:rPr>
          <w:lang w:val="en-GB"/>
        </w:rPr>
        <w:t xml:space="preserve">Provide </w:t>
      </w:r>
      <w:proofErr w:type="spellStart"/>
      <w:r w:rsidRPr="00E50A65">
        <w:rPr>
          <w:lang w:val="en-GB"/>
        </w:rPr>
        <w:t>dereferencable</w:t>
      </w:r>
      <w:proofErr w:type="spellEnd"/>
      <w:r w:rsidRPr="00E50A65">
        <w:rPr>
          <w:lang w:val="en-GB"/>
        </w:rPr>
        <w:t xml:space="preserve"> ELI URIs</w:t>
      </w:r>
      <w:bookmarkEnd w:id="138"/>
    </w:p>
    <w:p w14:paraId="0349F312" w14:textId="77777777" w:rsidR="00512249" w:rsidRPr="00E50A65" w:rsidRDefault="005E6FFF">
      <w:pPr>
        <w:pStyle w:val="Textbody"/>
        <w:rPr>
          <w:lang w:val="en-GB"/>
        </w:rPr>
      </w:pPr>
      <w:r w:rsidRPr="00E50A65">
        <w:rPr>
          <w:lang w:val="en-GB"/>
        </w:rPr>
        <w:t xml:space="preserve">The ELI URIs provided in the </w:t>
      </w:r>
      <w:proofErr w:type="spellStart"/>
      <w:r w:rsidRPr="00E50A65">
        <w:rPr>
          <w:rFonts w:ascii="FreeMono" w:hAnsi="FreeMono"/>
          <w:lang w:val="en-GB"/>
        </w:rPr>
        <w:t>loc</w:t>
      </w:r>
      <w:proofErr w:type="spellEnd"/>
      <w:r w:rsidRPr="00E50A65">
        <w:rPr>
          <w:lang w:val="en-GB"/>
        </w:rPr>
        <w:t xml:space="preserve"> XML elements, when accessed with the HTTP header "</w:t>
      </w:r>
      <w:r w:rsidRPr="00E50A65">
        <w:rPr>
          <w:rFonts w:ascii="FreeMono" w:hAnsi="FreeMono"/>
          <w:lang w:val="en-GB"/>
        </w:rPr>
        <w:t>Accept: text/html</w:t>
      </w:r>
      <w:r w:rsidRPr="00E50A65">
        <w:rPr>
          <w:lang w:val="en-GB"/>
        </w:rPr>
        <w:t>", MUST return to the client the HTML page that contains the metadata description of the corresponding legal resource URI, possibly using an HTML redirect.</w:t>
      </w:r>
    </w:p>
    <w:p w14:paraId="46FEBC73" w14:textId="77777777" w:rsidR="00512249" w:rsidRPr="00E50A65" w:rsidRDefault="005E6FFF">
      <w:pPr>
        <w:pStyle w:val="Textbody"/>
        <w:rPr>
          <w:lang w:val="en-GB"/>
        </w:rPr>
      </w:pPr>
      <w:r w:rsidRPr="00E50A65">
        <w:rPr>
          <w:lang w:val="en-GB"/>
        </w:rPr>
        <w:t xml:space="preserve">In other words, a client MUST be able to issue the following call and get the HTML containing </w:t>
      </w:r>
      <w:proofErr w:type="spellStart"/>
      <w:r w:rsidRPr="00E50A65">
        <w:rPr>
          <w:lang w:val="en-GB"/>
        </w:rPr>
        <w:t>RDFa</w:t>
      </w:r>
      <w:proofErr w:type="spellEnd"/>
      <w:r w:rsidRPr="00E50A65">
        <w:rPr>
          <w:lang w:val="en-GB"/>
        </w:rPr>
        <w:t xml:space="preserve"> in </w:t>
      </w:r>
      <w:proofErr w:type="gramStart"/>
      <w:r w:rsidRPr="00E50A65">
        <w:rPr>
          <w:lang w:val="en-GB"/>
        </w:rPr>
        <w:t>return :</w:t>
      </w:r>
      <w:proofErr w:type="gramEnd"/>
    </w:p>
    <w:p w14:paraId="3590697D" w14:textId="1FF57509" w:rsidR="00512249" w:rsidRPr="006F6995" w:rsidRDefault="005E6FFF">
      <w:pPr>
        <w:pStyle w:val="Textbody"/>
        <w:rPr>
          <w:rFonts w:ascii="Consolas" w:hAnsi="Consolas"/>
          <w:lang w:val="en-GB"/>
        </w:rPr>
      </w:pPr>
      <w:r w:rsidRPr="006F6995">
        <w:rPr>
          <w:rFonts w:ascii="Consolas" w:hAnsi="Consolas"/>
          <w:lang w:val="en-GB"/>
        </w:rPr>
        <w:t xml:space="preserve">curl -L </w:t>
      </w:r>
      <w:r w:rsidR="00803252" w:rsidRPr="006F6995">
        <w:rPr>
          <w:rFonts w:ascii="Consolas" w:hAnsi="Consolas"/>
          <w:lang w:val="en-GB"/>
        </w:rPr>
        <w:t xml:space="preserve">-H </w:t>
      </w:r>
      <w:r w:rsidRPr="006F6995">
        <w:rPr>
          <w:rFonts w:ascii="Consolas" w:hAnsi="Consolas"/>
          <w:lang w:val="en-GB"/>
        </w:rPr>
        <w:t>"</w:t>
      </w:r>
      <w:proofErr w:type="spellStart"/>
      <w:r w:rsidRPr="006F6995">
        <w:rPr>
          <w:rFonts w:ascii="Consolas" w:hAnsi="Consolas"/>
          <w:lang w:val="en-GB"/>
        </w:rPr>
        <w:t>Accept:text</w:t>
      </w:r>
      <w:proofErr w:type="spellEnd"/>
      <w:r w:rsidRPr="006F6995">
        <w:rPr>
          <w:rFonts w:ascii="Consolas" w:hAnsi="Consolas"/>
          <w:lang w:val="en-GB"/>
        </w:rPr>
        <w:t>/html"</w:t>
      </w:r>
      <w:r w:rsidR="00803252">
        <w:rPr>
          <w:rFonts w:ascii="Consolas" w:hAnsi="Consolas"/>
          <w:lang w:val="en-GB"/>
        </w:rPr>
        <w:t xml:space="preserve"> </w:t>
      </w:r>
      <w:r w:rsidRPr="006F6995">
        <w:rPr>
          <w:rFonts w:ascii="Consolas" w:hAnsi="Consolas"/>
          <w:color w:val="000000"/>
          <w:lang w:val="en-GB"/>
        </w:rPr>
        <w:t>http://country.xy/eli/law/2016/501/003/jo</w:t>
      </w:r>
    </w:p>
    <w:p w14:paraId="002BA580" w14:textId="4D929EE9" w:rsidR="00512249" w:rsidRPr="00E50A65" w:rsidRDefault="005E6FFF">
      <w:pPr>
        <w:pStyle w:val="Standard"/>
        <w:rPr>
          <w:lang w:val="en-GB"/>
        </w:rPr>
      </w:pPr>
      <w:r w:rsidRPr="00E50A65">
        <w:rPr>
          <w:lang w:val="en-GB"/>
        </w:rPr>
        <w:t xml:space="preserve">The </w:t>
      </w:r>
      <w:proofErr w:type="spellStart"/>
      <w:r w:rsidRPr="00E50A65">
        <w:rPr>
          <w:lang w:val="en-GB"/>
        </w:rPr>
        <w:t>RDFa</w:t>
      </w:r>
      <w:proofErr w:type="spellEnd"/>
      <w:r w:rsidRPr="00E50A65">
        <w:rPr>
          <w:lang w:val="en-GB"/>
        </w:rPr>
        <w:t xml:space="preserve"> </w:t>
      </w:r>
      <w:r w:rsidR="00803252">
        <w:rPr>
          <w:lang w:val="en-GB"/>
        </w:rPr>
        <w:t xml:space="preserve">or JSON-LD </w:t>
      </w:r>
      <w:r w:rsidRPr="00E50A65">
        <w:rPr>
          <w:lang w:val="en-GB"/>
        </w:rPr>
        <w:t xml:space="preserve">contained in the retrieved HTML page MUST describe the </w:t>
      </w:r>
      <w:proofErr w:type="spellStart"/>
      <w:r w:rsidRPr="00E50A65">
        <w:rPr>
          <w:lang w:val="en-GB"/>
        </w:rPr>
        <w:t>LegalResource</w:t>
      </w:r>
      <w:proofErr w:type="spellEnd"/>
      <w:r w:rsidRPr="00E50A65">
        <w:rPr>
          <w:lang w:val="en-GB"/>
        </w:rPr>
        <w:t xml:space="preserve"> identified by the URI that was requested to the server.</w:t>
      </w:r>
    </w:p>
    <w:p w14:paraId="2578BEBF" w14:textId="317EFC4A" w:rsidR="00512249" w:rsidRDefault="00512249">
      <w:pPr>
        <w:pStyle w:val="Standard"/>
        <w:rPr>
          <w:ins w:id="139" w:author="Thomas Francart" w:date="2022-01-17T12:19:00Z"/>
          <w:lang w:val="en-GB"/>
        </w:rPr>
      </w:pPr>
    </w:p>
    <w:p w14:paraId="1FCC0D77" w14:textId="6AFBC3FE" w:rsidR="001A0EFA" w:rsidRPr="008C2554" w:rsidRDefault="001A0EFA" w:rsidP="001A0EFA">
      <w:pPr>
        <w:pStyle w:val="Titre4"/>
        <w:rPr>
          <w:highlight w:val="yellow"/>
          <w:lang w:val="en-GB"/>
          <w:rPrChange w:id="140" w:author="Thomas Francart" w:date="2022-02-11T18:18:00Z">
            <w:rPr>
              <w:lang w:val="en-GB"/>
            </w:rPr>
          </w:rPrChange>
        </w:rPr>
      </w:pPr>
      <w:r w:rsidRPr="008C2554">
        <w:rPr>
          <w:highlight w:val="yellow"/>
          <w:lang w:val="en-GB"/>
          <w:rPrChange w:id="141" w:author="Thomas Francart" w:date="2022-02-11T18:18:00Z">
            <w:rPr>
              <w:lang w:val="en-GB"/>
            </w:rPr>
          </w:rPrChange>
        </w:rPr>
        <w:t xml:space="preserve">Provide all multilingual Legal Expressions and Formats in the </w:t>
      </w:r>
      <w:proofErr w:type="spellStart"/>
      <w:r w:rsidRPr="008C2554">
        <w:rPr>
          <w:highlight w:val="yellow"/>
          <w:lang w:val="en-GB"/>
          <w:rPrChange w:id="142" w:author="Thomas Francart" w:date="2022-02-11T18:18:00Z">
            <w:rPr>
              <w:lang w:val="en-GB"/>
            </w:rPr>
          </w:rPrChange>
        </w:rPr>
        <w:t>RDFa</w:t>
      </w:r>
      <w:proofErr w:type="spellEnd"/>
      <w:r w:rsidRPr="008C2554">
        <w:rPr>
          <w:highlight w:val="yellow"/>
          <w:lang w:val="en-GB"/>
          <w:rPrChange w:id="143" w:author="Thomas Francart" w:date="2022-02-11T18:18:00Z">
            <w:rPr>
              <w:lang w:val="en-GB"/>
            </w:rPr>
          </w:rPrChange>
        </w:rPr>
        <w:t xml:space="preserve"> metadata</w:t>
      </w:r>
    </w:p>
    <w:p w14:paraId="6FA1614C" w14:textId="231E8496" w:rsidR="001A0EFA" w:rsidRDefault="001A0EFA">
      <w:pPr>
        <w:pStyle w:val="Standard"/>
        <w:rPr>
          <w:lang w:val="en-GB"/>
        </w:rPr>
      </w:pPr>
      <w:r w:rsidRPr="008C2554">
        <w:rPr>
          <w:highlight w:val="yellow"/>
          <w:lang w:val="en-GB"/>
          <w:rPrChange w:id="144" w:author="Thomas Francart" w:date="2022-02-11T18:18:00Z">
            <w:rPr>
              <w:lang w:val="en-GB"/>
            </w:rPr>
          </w:rPrChange>
        </w:rPr>
        <w:t xml:space="preserve">The </w:t>
      </w:r>
      <w:proofErr w:type="spellStart"/>
      <w:r w:rsidRPr="008C2554">
        <w:rPr>
          <w:highlight w:val="yellow"/>
          <w:lang w:val="en-GB"/>
          <w:rPrChange w:id="145" w:author="Thomas Francart" w:date="2022-02-11T18:18:00Z">
            <w:rPr>
              <w:lang w:val="en-GB"/>
            </w:rPr>
          </w:rPrChange>
        </w:rPr>
        <w:t>RDFa</w:t>
      </w:r>
      <w:proofErr w:type="spellEnd"/>
      <w:r w:rsidRPr="008C2554">
        <w:rPr>
          <w:highlight w:val="yellow"/>
          <w:lang w:val="en-GB"/>
          <w:rPrChange w:id="146" w:author="Thomas Francart" w:date="2022-02-11T18:18:00Z">
            <w:rPr>
              <w:lang w:val="en-GB"/>
            </w:rPr>
          </w:rPrChange>
        </w:rPr>
        <w:t xml:space="preserve"> or JSON-LD contained in the retrieved HTML MUST describe all </w:t>
      </w:r>
      <w:proofErr w:type="spellStart"/>
      <w:r w:rsidRPr="008C2554">
        <w:rPr>
          <w:highlight w:val="yellow"/>
          <w:lang w:val="en-GB"/>
          <w:rPrChange w:id="147" w:author="Thomas Francart" w:date="2022-02-11T18:18:00Z">
            <w:rPr>
              <w:lang w:val="en-GB"/>
            </w:rPr>
          </w:rPrChange>
        </w:rPr>
        <w:t>LegalExpressions</w:t>
      </w:r>
      <w:proofErr w:type="spellEnd"/>
      <w:r w:rsidRPr="008C2554">
        <w:rPr>
          <w:highlight w:val="yellow"/>
          <w:lang w:val="en-GB"/>
          <w:rPrChange w:id="148" w:author="Thomas Francart" w:date="2022-02-11T18:18:00Z">
            <w:rPr>
              <w:lang w:val="en-GB"/>
            </w:rPr>
          </w:rPrChange>
        </w:rPr>
        <w:t xml:space="preserve"> and all Formats of these </w:t>
      </w:r>
      <w:proofErr w:type="spellStart"/>
      <w:r w:rsidRPr="008C2554">
        <w:rPr>
          <w:highlight w:val="yellow"/>
          <w:lang w:val="en-GB"/>
          <w:rPrChange w:id="149" w:author="Thomas Francart" w:date="2022-02-11T18:18:00Z">
            <w:rPr>
              <w:lang w:val="en-GB"/>
            </w:rPr>
          </w:rPrChange>
        </w:rPr>
        <w:t>LegalExpressions</w:t>
      </w:r>
      <w:proofErr w:type="spellEnd"/>
      <w:r w:rsidRPr="008C2554">
        <w:rPr>
          <w:highlight w:val="yellow"/>
          <w:lang w:val="en-GB"/>
          <w:rPrChange w:id="150" w:author="Thomas Francart" w:date="2022-02-11T18:18:00Z">
            <w:rPr>
              <w:lang w:val="en-GB"/>
            </w:rPr>
          </w:rPrChange>
        </w:rPr>
        <w:t xml:space="preserve">. A client that retrieves the metadata will thus get a complete view of the FRBR tree for that </w:t>
      </w:r>
      <w:proofErr w:type="spellStart"/>
      <w:r w:rsidRPr="008C2554">
        <w:rPr>
          <w:highlight w:val="yellow"/>
          <w:lang w:val="en-GB"/>
          <w:rPrChange w:id="151" w:author="Thomas Francart" w:date="2022-02-11T18:18:00Z">
            <w:rPr>
              <w:lang w:val="en-GB"/>
            </w:rPr>
          </w:rPrChange>
        </w:rPr>
        <w:t>LegalResource</w:t>
      </w:r>
      <w:proofErr w:type="spellEnd"/>
      <w:ins w:id="152" w:author="Thomas Francart" w:date="2022-02-11T18:18:00Z">
        <w:r w:rsidR="008C2554">
          <w:rPr>
            <w:highlight w:val="yellow"/>
            <w:lang w:val="en-GB"/>
          </w:rPr>
          <w:t>, whatever linguistic variant it retrieves</w:t>
        </w:r>
      </w:ins>
      <w:r w:rsidRPr="008C2554">
        <w:rPr>
          <w:highlight w:val="yellow"/>
          <w:lang w:val="en-GB"/>
          <w:rPrChange w:id="153" w:author="Thomas Francart" w:date="2022-02-11T18:18:00Z">
            <w:rPr>
              <w:lang w:val="en-GB"/>
            </w:rPr>
          </w:rPrChange>
        </w:rPr>
        <w:t>.</w:t>
      </w:r>
    </w:p>
    <w:p w14:paraId="7DBCEFA4" w14:textId="77777777" w:rsidR="001A0EFA" w:rsidRPr="00E50A65" w:rsidRDefault="001A0EFA">
      <w:pPr>
        <w:pStyle w:val="Standard"/>
        <w:rPr>
          <w:lang w:val="en-GB"/>
        </w:rPr>
      </w:pPr>
    </w:p>
    <w:p w14:paraId="243A756A" w14:textId="77777777" w:rsidR="00512249" w:rsidRPr="00E50A65" w:rsidRDefault="005E6FFF">
      <w:pPr>
        <w:pStyle w:val="Titre4"/>
        <w:rPr>
          <w:lang w:val="en-GB"/>
        </w:rPr>
      </w:pPr>
      <w:bookmarkStart w:id="154" w:name="__RefHeading___Toc2442_3445478498"/>
      <w:r w:rsidRPr="00E50A65">
        <w:rPr>
          <w:lang w:val="en-GB"/>
        </w:rPr>
        <w:t xml:space="preserve">Update </w:t>
      </w:r>
      <w:r w:rsidRPr="00E50A65">
        <w:rPr>
          <w:shd w:val="clear" w:color="auto" w:fill="FFFF00"/>
          <w:lang w:val="en-GB"/>
        </w:rPr>
        <w:t>monthly</w:t>
      </w:r>
      <w:bookmarkEnd w:id="154"/>
    </w:p>
    <w:p w14:paraId="71B72511" w14:textId="77777777" w:rsidR="00512249" w:rsidRPr="00E50A65" w:rsidRDefault="005E6FFF">
      <w:pPr>
        <w:pStyle w:val="Standard"/>
        <w:rPr>
          <w:lang w:val="en-GB"/>
        </w:rPr>
      </w:pPr>
      <w:r w:rsidRPr="00E50A65">
        <w:rPr>
          <w:lang w:val="en-GB"/>
        </w:rPr>
        <w:t xml:space="preserve">The ELI sitemap must be updated at least </w:t>
      </w:r>
      <w:r w:rsidRPr="00E50A65">
        <w:rPr>
          <w:shd w:val="clear" w:color="auto" w:fill="FFFF00"/>
          <w:lang w:val="en-GB"/>
        </w:rPr>
        <w:t>every month</w:t>
      </w:r>
      <w:r w:rsidRPr="00E50A65">
        <w:rPr>
          <w:lang w:val="en-GB"/>
        </w:rPr>
        <w:t>.</w:t>
      </w:r>
    </w:p>
    <w:p w14:paraId="1A15FAE8" w14:textId="77777777" w:rsidR="00512249" w:rsidRPr="00E50A65" w:rsidRDefault="00512249">
      <w:pPr>
        <w:pStyle w:val="Standard"/>
        <w:rPr>
          <w:lang w:val="en-GB"/>
        </w:rPr>
      </w:pPr>
    </w:p>
    <w:p w14:paraId="58476854" w14:textId="7C0A72F9" w:rsidR="00512249" w:rsidRPr="00E50A65" w:rsidRDefault="005E6FFF">
      <w:pPr>
        <w:pStyle w:val="Titre4"/>
        <w:rPr>
          <w:lang w:val="en-GB"/>
        </w:rPr>
      </w:pPr>
      <w:bookmarkStart w:id="155" w:name="__RefHeading___Toc2444_3445478498"/>
      <w:r w:rsidRPr="00E50A65">
        <w:rPr>
          <w:lang w:val="en-GB"/>
        </w:rPr>
        <w:t>Advertise the ELI sitemap</w:t>
      </w:r>
      <w:ins w:id="156" w:author="Thomas Francart" w:date="2022-01-17T11:39:00Z">
        <w:r w:rsidR="007B6D12">
          <w:rPr>
            <w:lang w:val="en-GB"/>
          </w:rPr>
          <w:t>(s)</w:t>
        </w:r>
      </w:ins>
      <w:r w:rsidRPr="00E50A65">
        <w:rPr>
          <w:lang w:val="en-GB"/>
        </w:rPr>
        <w:t xml:space="preserve"> location</w:t>
      </w:r>
      <w:bookmarkEnd w:id="155"/>
    </w:p>
    <w:p w14:paraId="467A3462" w14:textId="77777777" w:rsidR="00512249" w:rsidRPr="00E50A65" w:rsidRDefault="005E6FFF">
      <w:pPr>
        <w:pStyle w:val="Standard"/>
        <w:rPr>
          <w:lang w:val="en-GB"/>
        </w:rPr>
      </w:pPr>
      <w:r w:rsidRPr="00E50A65">
        <w:rPr>
          <w:lang w:val="en-GB"/>
        </w:rPr>
        <w:t xml:space="preserve">The ELI sitemap(s) (or sitemap index(-es)) location MUST be advertised by the ELI </w:t>
      </w:r>
      <w:proofErr w:type="gramStart"/>
      <w:r w:rsidRPr="00E50A65">
        <w:rPr>
          <w:lang w:val="en-GB"/>
        </w:rPr>
        <w:t>provider, and</w:t>
      </w:r>
      <w:proofErr w:type="gramEnd"/>
      <w:r w:rsidRPr="00E50A65">
        <w:rPr>
          <w:lang w:val="en-GB"/>
        </w:rPr>
        <w:t xml:space="preserve"> MUST be notified to the ELI registry in Eur-Lex.</w:t>
      </w:r>
    </w:p>
    <w:p w14:paraId="59387395" w14:textId="77777777" w:rsidR="00512249" w:rsidRPr="00E50A65" w:rsidRDefault="00512249">
      <w:pPr>
        <w:pStyle w:val="Standard"/>
        <w:rPr>
          <w:lang w:val="en-GB"/>
        </w:rPr>
      </w:pPr>
    </w:p>
    <w:p w14:paraId="65B70F1E" w14:textId="77777777" w:rsidR="00512249" w:rsidRDefault="005E6FFF">
      <w:pPr>
        <w:pStyle w:val="Titre3"/>
      </w:pPr>
      <w:bookmarkStart w:id="157" w:name="__RefHeading___Toc2446_3445478498"/>
      <w:bookmarkStart w:id="158" w:name="_Toc93314783"/>
      <w:r>
        <w:t xml:space="preserve">Relation </w:t>
      </w:r>
      <w:proofErr w:type="spellStart"/>
      <w:r>
        <w:t>with</w:t>
      </w:r>
      <w:proofErr w:type="spellEnd"/>
      <w:r>
        <w:t xml:space="preserve"> web </w:t>
      </w:r>
      <w:proofErr w:type="spellStart"/>
      <w:r>
        <w:t>search</w:t>
      </w:r>
      <w:proofErr w:type="spellEnd"/>
      <w:r>
        <w:t xml:space="preserve"> engines</w:t>
      </w:r>
      <w:bookmarkEnd w:id="157"/>
      <w:bookmarkEnd w:id="158"/>
    </w:p>
    <w:p w14:paraId="3ACBD2A2" w14:textId="77777777" w:rsidR="00512249" w:rsidRPr="00E50A65" w:rsidRDefault="005E6FFF">
      <w:pPr>
        <w:pStyle w:val="Standard"/>
        <w:rPr>
          <w:lang w:val="en-GB"/>
        </w:rPr>
      </w:pPr>
      <w:r>
        <w:rPr>
          <w:rFonts w:eastAsia="Times New Roman" w:cs="Century Gothic"/>
          <w:lang w:val="en-US"/>
        </w:rPr>
        <w:t>An ELI provider that publishes an ELI sitemap as described in this specification is not required to submit the ELI sitemap to a general web search engine.</w:t>
      </w:r>
    </w:p>
    <w:p w14:paraId="385C576F" w14:textId="77777777" w:rsidR="00512249" w:rsidRDefault="00512249">
      <w:pPr>
        <w:pStyle w:val="Standard"/>
        <w:rPr>
          <w:rFonts w:eastAsia="Times New Roman" w:cs="Century Gothic"/>
          <w:lang w:val="en-US"/>
        </w:rPr>
      </w:pPr>
    </w:p>
    <w:p w14:paraId="49931B36" w14:textId="77777777" w:rsidR="00512249" w:rsidRDefault="005E6FFF">
      <w:pPr>
        <w:pStyle w:val="Titre2"/>
      </w:pPr>
      <w:bookmarkStart w:id="159" w:name="__RefHeading___Toc2448_3445478498"/>
      <w:bookmarkStart w:id="160" w:name="_Toc93314784"/>
      <w:r>
        <w:t xml:space="preserve">ELI Update </w:t>
      </w:r>
      <w:r>
        <w:rPr>
          <w:sz w:val="32"/>
          <w:szCs w:val="32"/>
        </w:rPr>
        <w:t>Atom</w:t>
      </w:r>
      <w:r>
        <w:t xml:space="preserve"> </w:t>
      </w:r>
      <w:proofErr w:type="spellStart"/>
      <w:r>
        <w:t>feed</w:t>
      </w:r>
      <w:bookmarkEnd w:id="159"/>
      <w:bookmarkEnd w:id="160"/>
      <w:proofErr w:type="spellEnd"/>
    </w:p>
    <w:p w14:paraId="2B87B0F3" w14:textId="77777777" w:rsidR="00512249" w:rsidRPr="00E50A65" w:rsidRDefault="005E6FFF">
      <w:pPr>
        <w:pStyle w:val="Titre3"/>
        <w:rPr>
          <w:lang w:val="en-GB"/>
        </w:rPr>
      </w:pPr>
      <w:bookmarkStart w:id="161" w:name="__RefHeading___Toc2450_3445478498"/>
      <w:bookmarkStart w:id="162" w:name="_Toc93314785"/>
      <w:r w:rsidRPr="00E50A65">
        <w:rPr>
          <w:lang w:val="en-GB"/>
        </w:rPr>
        <w:t>Example of an ELI update Atom feed</w:t>
      </w:r>
      <w:bookmarkEnd w:id="161"/>
      <w:bookmarkEnd w:id="162"/>
    </w:p>
    <w:p w14:paraId="0F9C14F3" w14:textId="77777777" w:rsidR="00512249" w:rsidRPr="00E50A65" w:rsidRDefault="005E6FFF">
      <w:pPr>
        <w:pStyle w:val="Standard"/>
        <w:rPr>
          <w:lang w:val="en-GB"/>
        </w:rPr>
      </w:pPr>
      <w:r w:rsidRPr="00E50A65">
        <w:rPr>
          <w:lang w:val="en-GB"/>
        </w:rPr>
        <w:t xml:space="preserve">An ELI Update Atom feed looks like the following </w:t>
      </w:r>
      <w:proofErr w:type="gramStart"/>
      <w:r w:rsidRPr="00E50A65">
        <w:rPr>
          <w:lang w:val="en-GB"/>
        </w:rPr>
        <w:t>example :</w:t>
      </w:r>
      <w:proofErr w:type="gramEnd"/>
    </w:p>
    <w:p w14:paraId="71DC6A5E" w14:textId="77777777" w:rsidR="00512249" w:rsidRPr="00E50A65" w:rsidRDefault="00512249">
      <w:pPr>
        <w:pStyle w:val="Standard"/>
        <w:rPr>
          <w:lang w:val="en-GB"/>
        </w:rPr>
      </w:pPr>
    </w:p>
    <w:p w14:paraId="2FE98BEA" w14:textId="77777777" w:rsidR="00512249" w:rsidRPr="00E50A65" w:rsidRDefault="00512249">
      <w:pPr>
        <w:pStyle w:val="Standard"/>
        <w:rPr>
          <w:lang w:val="en-GB"/>
        </w:rPr>
      </w:pPr>
    </w:p>
    <w:tbl>
      <w:tblPr>
        <w:tblW w:w="9638" w:type="dxa"/>
        <w:tblLayout w:type="fixed"/>
        <w:tblCellMar>
          <w:left w:w="10" w:type="dxa"/>
          <w:right w:w="10" w:type="dxa"/>
        </w:tblCellMar>
        <w:tblLook w:val="04A0" w:firstRow="1" w:lastRow="0" w:firstColumn="1" w:lastColumn="0" w:noHBand="0" w:noVBand="1"/>
      </w:tblPr>
      <w:tblGrid>
        <w:gridCol w:w="9638"/>
      </w:tblGrid>
      <w:tr w:rsidR="00512249" w14:paraId="5537D38F" w14:textId="77777777">
        <w:tc>
          <w:tcPr>
            <w:tcW w:w="9638" w:type="dxa"/>
            <w:shd w:val="clear" w:color="auto" w:fill="DDDDDD"/>
          </w:tcPr>
          <w:p w14:paraId="2DA95BE9" w14:textId="77777777" w:rsidR="00512249" w:rsidRDefault="005E6FFF">
            <w:pPr>
              <w:pStyle w:val="TableContents"/>
              <w:rPr>
                <w:rFonts w:ascii="FreeMono" w:hAnsi="FreeMono"/>
                <w:sz w:val="20"/>
                <w:szCs w:val="20"/>
              </w:rPr>
            </w:pPr>
            <w:proofErr w:type="gramStart"/>
            <w:r>
              <w:rPr>
                <w:rFonts w:ascii="FreeMono" w:hAnsi="FreeMono"/>
                <w:color w:val="000000"/>
                <w:sz w:val="20"/>
                <w:szCs w:val="20"/>
              </w:rPr>
              <w:t>&lt;?</w:t>
            </w:r>
            <w:proofErr w:type="gramEnd"/>
            <w:r>
              <w:rPr>
                <w:rFonts w:ascii="FreeMono" w:hAnsi="FreeMono"/>
                <w:color w:val="C70040"/>
                <w:sz w:val="20"/>
                <w:szCs w:val="20"/>
              </w:rPr>
              <w:t>xml</w:t>
            </w:r>
            <w:r>
              <w:rPr>
                <w:rFonts w:ascii="FreeMono" w:hAnsi="FreeMono"/>
                <w:color w:val="000000"/>
                <w:sz w:val="20"/>
                <w:szCs w:val="20"/>
              </w:rPr>
              <w:t xml:space="preserve"> </w:t>
            </w:r>
            <w:r>
              <w:rPr>
                <w:rFonts w:ascii="FreeMono" w:hAnsi="FreeMono"/>
                <w:color w:val="427E00"/>
                <w:sz w:val="20"/>
                <w:szCs w:val="20"/>
              </w:rPr>
              <w:t>version</w:t>
            </w:r>
            <w:r>
              <w:rPr>
                <w:rFonts w:ascii="FreeMono" w:hAnsi="FreeMono"/>
                <w:color w:val="000000"/>
                <w:sz w:val="20"/>
                <w:szCs w:val="20"/>
              </w:rPr>
              <w:t>=</w:t>
            </w:r>
            <w:r>
              <w:rPr>
                <w:rFonts w:ascii="FreeMono" w:hAnsi="FreeMono"/>
                <w:color w:val="8F8634"/>
                <w:sz w:val="20"/>
                <w:szCs w:val="20"/>
              </w:rPr>
              <w:t>"1.0"</w:t>
            </w:r>
            <w:r>
              <w:rPr>
                <w:rFonts w:ascii="FreeMono" w:hAnsi="FreeMono"/>
                <w:color w:val="000000"/>
                <w:sz w:val="20"/>
                <w:szCs w:val="20"/>
              </w:rPr>
              <w:t xml:space="preserve"> </w:t>
            </w:r>
            <w:proofErr w:type="spellStart"/>
            <w:r>
              <w:rPr>
                <w:rFonts w:ascii="FreeMono" w:hAnsi="FreeMono"/>
                <w:color w:val="427E00"/>
                <w:sz w:val="20"/>
                <w:szCs w:val="20"/>
              </w:rPr>
              <w:t>encoding</w:t>
            </w:r>
            <w:proofErr w:type="spellEnd"/>
            <w:r>
              <w:rPr>
                <w:rFonts w:ascii="FreeMono" w:hAnsi="FreeMono"/>
                <w:color w:val="000000"/>
                <w:sz w:val="20"/>
                <w:szCs w:val="20"/>
              </w:rPr>
              <w:t>=</w:t>
            </w:r>
            <w:r>
              <w:rPr>
                <w:rFonts w:ascii="FreeMono" w:hAnsi="FreeMono"/>
                <w:color w:val="8F8634"/>
                <w:sz w:val="20"/>
                <w:szCs w:val="20"/>
              </w:rPr>
              <w:t>"utf-8"</w:t>
            </w:r>
            <w:r>
              <w:rPr>
                <w:rFonts w:ascii="FreeMono" w:hAnsi="FreeMono"/>
                <w:color w:val="000000"/>
                <w:sz w:val="20"/>
                <w:szCs w:val="20"/>
              </w:rPr>
              <w:t>?&gt;</w:t>
            </w:r>
          </w:p>
        </w:tc>
      </w:tr>
      <w:tr w:rsidR="00512249" w:rsidRPr="009940D3" w14:paraId="19968F20" w14:textId="77777777">
        <w:tc>
          <w:tcPr>
            <w:tcW w:w="9638" w:type="dxa"/>
            <w:shd w:val="clear" w:color="auto" w:fill="DDDDDD"/>
          </w:tcPr>
          <w:p w14:paraId="59BBED97" w14:textId="77777777" w:rsidR="00512249" w:rsidRPr="00E50A65" w:rsidRDefault="005E6FFF">
            <w:pPr>
              <w:pStyle w:val="TableContents"/>
              <w:rPr>
                <w:rFonts w:ascii="FreeMono" w:hAnsi="FreeMono"/>
                <w:sz w:val="20"/>
                <w:szCs w:val="20"/>
                <w:lang w:val="en-GB"/>
              </w:rPr>
            </w:pPr>
            <w:r w:rsidRPr="00E50A65">
              <w:rPr>
                <w:rFonts w:ascii="FreeMono" w:hAnsi="FreeMono"/>
                <w:color w:val="000000"/>
                <w:sz w:val="20"/>
                <w:szCs w:val="20"/>
                <w:lang w:val="en-GB"/>
              </w:rPr>
              <w:t>&lt;</w:t>
            </w:r>
            <w:r w:rsidRPr="00E50A65">
              <w:rPr>
                <w:rFonts w:ascii="FreeMono" w:hAnsi="FreeMono"/>
                <w:color w:val="C70040"/>
                <w:sz w:val="20"/>
                <w:szCs w:val="20"/>
                <w:lang w:val="en-GB"/>
              </w:rPr>
              <w:t>feed</w:t>
            </w:r>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xmlns</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"http://www.w3.org/2005/Atom"</w:t>
            </w:r>
            <w:r w:rsidRPr="00E50A65">
              <w:rPr>
                <w:rFonts w:ascii="FreeMono" w:hAnsi="FreeMono"/>
                <w:color w:val="000000"/>
                <w:sz w:val="20"/>
                <w:szCs w:val="20"/>
                <w:lang w:val="en-GB"/>
              </w:rPr>
              <w:t>&gt;</w:t>
            </w:r>
          </w:p>
        </w:tc>
      </w:tr>
      <w:tr w:rsidR="00512249" w:rsidRPr="009940D3" w14:paraId="7D1FB24C" w14:textId="77777777">
        <w:tc>
          <w:tcPr>
            <w:tcW w:w="9638" w:type="dxa"/>
            <w:shd w:val="clear" w:color="auto" w:fill="DDDDDD"/>
          </w:tcPr>
          <w:p w14:paraId="3FFD8D3A" w14:textId="77777777" w:rsidR="00512249" w:rsidRPr="00E50A65" w:rsidRDefault="005E6FFF">
            <w:pPr>
              <w:pStyle w:val="TableContents"/>
              <w:rPr>
                <w:rFonts w:ascii="FreeMono" w:hAnsi="FreeMono"/>
                <w:sz w:val="20"/>
                <w:szCs w:val="20"/>
                <w:lang w:val="en-GB"/>
              </w:rPr>
            </w:pPr>
            <w:r w:rsidRPr="00E50A65">
              <w:rPr>
                <w:rFonts w:ascii="FreeMono" w:hAnsi="FreeMono"/>
                <w:sz w:val="20"/>
                <w:szCs w:val="20"/>
                <w:lang w:val="en-GB"/>
              </w:rPr>
              <w:t xml:space="preserve"> </w:t>
            </w:r>
          </w:p>
        </w:tc>
      </w:tr>
      <w:tr w:rsidR="00512249" w:rsidRPr="009940D3" w14:paraId="049C2F97" w14:textId="77777777">
        <w:tc>
          <w:tcPr>
            <w:tcW w:w="9638" w:type="dxa"/>
            <w:shd w:val="clear" w:color="auto" w:fill="DDDDDD"/>
          </w:tcPr>
          <w:p w14:paraId="440811B5" w14:textId="77777777" w:rsidR="00512249" w:rsidRPr="00E50A65" w:rsidRDefault="005E6FFF">
            <w:pPr>
              <w:pStyle w:val="TableContents"/>
              <w:rPr>
                <w:rFonts w:ascii="FreeMono" w:hAnsi="FreeMono"/>
                <w:sz w:val="20"/>
                <w:szCs w:val="20"/>
                <w:lang w:val="en-GB"/>
              </w:rPr>
            </w:pPr>
            <w:bookmarkStart w:id="163" w:name="C_0_4"/>
            <w:bookmarkEnd w:id="163"/>
            <w:r w:rsidRPr="00E50A65">
              <w:rPr>
                <w:rFonts w:ascii="FreeMono" w:hAnsi="FreeMono"/>
                <w:color w:val="000000"/>
                <w:sz w:val="20"/>
                <w:szCs w:val="20"/>
                <w:lang w:val="en-GB"/>
              </w:rPr>
              <w:t xml:space="preserve">    &lt;</w:t>
            </w:r>
            <w:r w:rsidRPr="00E50A65">
              <w:rPr>
                <w:rFonts w:ascii="FreeMono" w:hAnsi="FreeMono"/>
                <w:color w:val="C70040"/>
                <w:sz w:val="20"/>
                <w:szCs w:val="20"/>
                <w:lang w:val="en-GB"/>
              </w:rPr>
              <w:t>title</w:t>
            </w:r>
            <w:r w:rsidRPr="00E50A65">
              <w:rPr>
                <w:rFonts w:ascii="FreeMono" w:hAnsi="FreeMono"/>
                <w:color w:val="000000"/>
                <w:sz w:val="20"/>
                <w:szCs w:val="20"/>
                <w:lang w:val="en-GB"/>
              </w:rPr>
              <w:t xml:space="preserve">&gt;Fictitious </w:t>
            </w:r>
            <w:proofErr w:type="spellStart"/>
            <w:r w:rsidRPr="00E50A65">
              <w:rPr>
                <w:rFonts w:ascii="FreeMono" w:hAnsi="FreeMono"/>
                <w:color w:val="000000"/>
                <w:sz w:val="20"/>
                <w:szCs w:val="20"/>
                <w:lang w:val="en-GB"/>
              </w:rPr>
              <w:t>Country.xy</w:t>
            </w:r>
            <w:proofErr w:type="spellEnd"/>
            <w:r w:rsidRPr="00E50A65">
              <w:rPr>
                <w:rFonts w:ascii="FreeMono" w:hAnsi="FreeMono"/>
                <w:color w:val="000000"/>
                <w:sz w:val="20"/>
                <w:szCs w:val="20"/>
                <w:lang w:val="en-GB"/>
              </w:rPr>
              <w:t xml:space="preserve"> ELI update feed&lt;/</w:t>
            </w:r>
            <w:r w:rsidRPr="00E50A65">
              <w:rPr>
                <w:rFonts w:ascii="FreeMono" w:hAnsi="FreeMono"/>
                <w:color w:val="C70040"/>
                <w:sz w:val="20"/>
                <w:szCs w:val="20"/>
                <w:lang w:val="en-GB"/>
              </w:rPr>
              <w:t>title</w:t>
            </w:r>
            <w:r w:rsidRPr="00E50A65">
              <w:rPr>
                <w:rFonts w:ascii="FreeMono" w:hAnsi="FreeMono"/>
                <w:color w:val="000000"/>
                <w:sz w:val="20"/>
                <w:szCs w:val="20"/>
                <w:lang w:val="en-GB"/>
              </w:rPr>
              <w:t>&gt;</w:t>
            </w:r>
          </w:p>
        </w:tc>
      </w:tr>
      <w:tr w:rsidR="00512249" w:rsidRPr="009940D3" w14:paraId="3156B519" w14:textId="77777777">
        <w:tc>
          <w:tcPr>
            <w:tcW w:w="9638" w:type="dxa"/>
            <w:shd w:val="clear" w:color="auto" w:fill="DDDDDD"/>
          </w:tcPr>
          <w:p w14:paraId="76DA575E" w14:textId="77777777" w:rsidR="00512249" w:rsidRPr="00E50A65" w:rsidRDefault="005E6FFF">
            <w:pPr>
              <w:pStyle w:val="TableContents"/>
              <w:rPr>
                <w:rFonts w:ascii="FreeMono" w:hAnsi="FreeMono"/>
                <w:sz w:val="20"/>
                <w:szCs w:val="20"/>
                <w:lang w:val="en-GB"/>
              </w:rPr>
            </w:pPr>
            <w:bookmarkStart w:id="164" w:name="C_0_5"/>
            <w:bookmarkEnd w:id="164"/>
            <w:r w:rsidRPr="00E50A65">
              <w:rPr>
                <w:rFonts w:ascii="FreeMono" w:hAnsi="FreeMono"/>
                <w:color w:val="000000"/>
                <w:sz w:val="20"/>
                <w:szCs w:val="20"/>
                <w:lang w:val="en-GB"/>
              </w:rPr>
              <w:t xml:space="preserve">    &lt;</w:t>
            </w:r>
            <w:r w:rsidRPr="00E50A65">
              <w:rPr>
                <w:rFonts w:ascii="FreeMono" w:hAnsi="FreeMono"/>
                <w:color w:val="C70040"/>
                <w:sz w:val="20"/>
                <w:szCs w:val="20"/>
                <w:lang w:val="en-GB"/>
              </w:rPr>
              <w:t>link</w:t>
            </w:r>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rel</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"self"</w:t>
            </w:r>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href</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"http://country.xy/eli/eli-update-feed.atom"</w:t>
            </w:r>
            <w:r w:rsidRPr="00E50A65">
              <w:rPr>
                <w:rFonts w:ascii="FreeMono" w:hAnsi="FreeMono"/>
                <w:color w:val="000000"/>
                <w:sz w:val="20"/>
                <w:szCs w:val="20"/>
                <w:lang w:val="en-GB"/>
              </w:rPr>
              <w:t xml:space="preserve"> </w:t>
            </w:r>
            <w:r w:rsidRPr="00E50A65">
              <w:rPr>
                <w:rFonts w:ascii="FreeMono" w:hAnsi="FreeMono"/>
                <w:color w:val="427E00"/>
                <w:sz w:val="20"/>
                <w:szCs w:val="20"/>
                <w:lang w:val="en-GB"/>
              </w:rPr>
              <w:t>type</w:t>
            </w:r>
            <w:r w:rsidRPr="00E50A65">
              <w:rPr>
                <w:rFonts w:ascii="FreeMono" w:hAnsi="FreeMono"/>
                <w:color w:val="000000"/>
                <w:sz w:val="20"/>
                <w:szCs w:val="20"/>
                <w:lang w:val="en-GB"/>
              </w:rPr>
              <w:t>=</w:t>
            </w:r>
            <w:r w:rsidRPr="00E50A65">
              <w:rPr>
                <w:rFonts w:ascii="FreeMono" w:hAnsi="FreeMono"/>
                <w:color w:val="8F8634"/>
                <w:sz w:val="20"/>
                <w:szCs w:val="20"/>
                <w:lang w:val="en-GB"/>
              </w:rPr>
              <w:t>"application/</w:t>
            </w:r>
            <w:proofErr w:type="spellStart"/>
            <w:r w:rsidRPr="00E50A65">
              <w:rPr>
                <w:rFonts w:ascii="FreeMono" w:hAnsi="FreeMono"/>
                <w:color w:val="8F8634"/>
                <w:sz w:val="20"/>
                <w:szCs w:val="20"/>
                <w:lang w:val="en-GB"/>
              </w:rPr>
              <w:t>atom+xml</w:t>
            </w:r>
            <w:proofErr w:type="spellEnd"/>
            <w:r w:rsidRPr="00E50A65">
              <w:rPr>
                <w:rFonts w:ascii="FreeMono" w:hAnsi="FreeMono"/>
                <w:color w:val="8F8634"/>
                <w:sz w:val="20"/>
                <w:szCs w:val="20"/>
                <w:lang w:val="en-GB"/>
              </w:rPr>
              <w:t>"</w:t>
            </w:r>
            <w:r w:rsidRPr="00E50A65">
              <w:rPr>
                <w:rFonts w:ascii="FreeMono" w:hAnsi="FreeMono"/>
                <w:color w:val="000000"/>
                <w:sz w:val="20"/>
                <w:szCs w:val="20"/>
                <w:lang w:val="en-GB"/>
              </w:rPr>
              <w:t>/&gt;</w:t>
            </w:r>
          </w:p>
        </w:tc>
      </w:tr>
      <w:tr w:rsidR="00512249" w14:paraId="31BECCF1" w14:textId="77777777">
        <w:tc>
          <w:tcPr>
            <w:tcW w:w="9638" w:type="dxa"/>
            <w:shd w:val="clear" w:color="auto" w:fill="DDDDDD"/>
          </w:tcPr>
          <w:p w14:paraId="666E54F9" w14:textId="77777777" w:rsidR="00512249" w:rsidRDefault="005E6FFF">
            <w:pPr>
              <w:pStyle w:val="TableContents"/>
              <w:rPr>
                <w:rFonts w:ascii="FreeMono" w:hAnsi="FreeMono"/>
                <w:sz w:val="20"/>
                <w:szCs w:val="20"/>
              </w:rPr>
            </w:pPr>
            <w:bookmarkStart w:id="165" w:name="C_0_6"/>
            <w:bookmarkEnd w:id="165"/>
            <w:r w:rsidRPr="00E50A65">
              <w:rPr>
                <w:rFonts w:ascii="FreeMono" w:hAnsi="FreeMono"/>
                <w:color w:val="000000"/>
                <w:sz w:val="20"/>
                <w:szCs w:val="20"/>
                <w:lang w:val="en-GB"/>
              </w:rPr>
              <w:t xml:space="preserve">    </w:t>
            </w:r>
            <w:r>
              <w:rPr>
                <w:rFonts w:ascii="FreeMono" w:hAnsi="FreeMono"/>
                <w:color w:val="000000"/>
                <w:sz w:val="20"/>
                <w:szCs w:val="20"/>
              </w:rPr>
              <w:t>&lt;</w:t>
            </w:r>
            <w:proofErr w:type="spellStart"/>
            <w:proofErr w:type="gramStart"/>
            <w:r>
              <w:rPr>
                <w:rFonts w:ascii="FreeMono" w:hAnsi="FreeMono"/>
                <w:color w:val="C70040"/>
                <w:sz w:val="20"/>
                <w:szCs w:val="20"/>
              </w:rPr>
              <w:t>updated</w:t>
            </w:r>
            <w:proofErr w:type="spellEnd"/>
            <w:proofErr w:type="gramEnd"/>
            <w:r>
              <w:rPr>
                <w:rFonts w:ascii="FreeMono" w:hAnsi="FreeMono"/>
                <w:color w:val="000000"/>
                <w:sz w:val="20"/>
                <w:szCs w:val="20"/>
              </w:rPr>
              <w:t>&gt;2016-03-08T16:20:00Z&lt;/</w:t>
            </w:r>
            <w:proofErr w:type="spellStart"/>
            <w:r>
              <w:rPr>
                <w:rFonts w:ascii="FreeMono" w:hAnsi="FreeMono"/>
                <w:color w:val="C70040"/>
                <w:sz w:val="20"/>
                <w:szCs w:val="20"/>
              </w:rPr>
              <w:t>updated</w:t>
            </w:r>
            <w:proofErr w:type="spellEnd"/>
            <w:r>
              <w:rPr>
                <w:rFonts w:ascii="FreeMono" w:hAnsi="FreeMono"/>
                <w:color w:val="000000"/>
                <w:sz w:val="20"/>
                <w:szCs w:val="20"/>
              </w:rPr>
              <w:t>&gt;</w:t>
            </w:r>
          </w:p>
        </w:tc>
      </w:tr>
      <w:tr w:rsidR="00512249" w14:paraId="606CAFD3" w14:textId="77777777">
        <w:tc>
          <w:tcPr>
            <w:tcW w:w="9638" w:type="dxa"/>
            <w:shd w:val="clear" w:color="auto" w:fill="DDDDDD"/>
          </w:tcPr>
          <w:p w14:paraId="7FC91662" w14:textId="77777777" w:rsidR="00512249" w:rsidRDefault="005E6FFF">
            <w:pPr>
              <w:pStyle w:val="TableContents"/>
              <w:rPr>
                <w:rFonts w:ascii="FreeMono" w:hAnsi="FreeMono"/>
                <w:sz w:val="20"/>
                <w:szCs w:val="20"/>
              </w:rPr>
            </w:pPr>
            <w:bookmarkStart w:id="166" w:name="C_0_7"/>
            <w:bookmarkEnd w:id="166"/>
            <w:r>
              <w:rPr>
                <w:rFonts w:ascii="FreeMono" w:hAnsi="FreeMono"/>
                <w:color w:val="000000"/>
                <w:sz w:val="20"/>
                <w:szCs w:val="20"/>
              </w:rPr>
              <w:t xml:space="preserve">    &lt;</w:t>
            </w:r>
            <w:proofErr w:type="spellStart"/>
            <w:proofErr w:type="gramStart"/>
            <w:r>
              <w:rPr>
                <w:rFonts w:ascii="FreeMono" w:hAnsi="FreeMono"/>
                <w:color w:val="C70040"/>
                <w:sz w:val="20"/>
                <w:szCs w:val="20"/>
              </w:rPr>
              <w:t>author</w:t>
            </w:r>
            <w:proofErr w:type="spellEnd"/>
            <w:proofErr w:type="gramEnd"/>
            <w:r>
              <w:rPr>
                <w:rFonts w:ascii="FreeMono" w:hAnsi="FreeMono"/>
                <w:color w:val="000000"/>
                <w:sz w:val="20"/>
                <w:szCs w:val="20"/>
              </w:rPr>
              <w:t>&gt;</w:t>
            </w:r>
          </w:p>
        </w:tc>
      </w:tr>
      <w:tr w:rsidR="00512249" w:rsidRPr="009940D3" w14:paraId="1B9F0468" w14:textId="77777777">
        <w:tc>
          <w:tcPr>
            <w:tcW w:w="9638" w:type="dxa"/>
            <w:shd w:val="clear" w:color="auto" w:fill="DDDDDD"/>
          </w:tcPr>
          <w:p w14:paraId="44A2262A" w14:textId="77777777" w:rsidR="00512249" w:rsidRPr="00E50A65" w:rsidRDefault="005E6FFF">
            <w:pPr>
              <w:pStyle w:val="TableContents"/>
              <w:rPr>
                <w:rFonts w:ascii="FreeMono" w:hAnsi="FreeMono"/>
                <w:sz w:val="20"/>
                <w:szCs w:val="20"/>
                <w:lang w:val="en-GB"/>
              </w:rPr>
            </w:pPr>
            <w:r w:rsidRPr="00E50A65">
              <w:rPr>
                <w:rFonts w:ascii="FreeMono" w:hAnsi="FreeMono"/>
                <w:color w:val="000000"/>
                <w:sz w:val="20"/>
                <w:szCs w:val="20"/>
                <w:lang w:val="en-GB"/>
              </w:rPr>
              <w:t xml:space="preserve">        &lt;</w:t>
            </w:r>
            <w:r w:rsidRPr="00E50A65">
              <w:rPr>
                <w:rFonts w:ascii="FreeMono" w:hAnsi="FreeMono"/>
                <w:color w:val="C70040"/>
                <w:sz w:val="20"/>
                <w:szCs w:val="20"/>
                <w:lang w:val="en-GB"/>
              </w:rPr>
              <w:t>name</w:t>
            </w:r>
            <w:r w:rsidRPr="00E50A65">
              <w:rPr>
                <w:rFonts w:ascii="FreeMono" w:hAnsi="FreeMono"/>
                <w:color w:val="000000"/>
                <w:sz w:val="20"/>
                <w:szCs w:val="20"/>
                <w:lang w:val="en-GB"/>
              </w:rPr>
              <w:t>&gt;Country Legislation Service&lt;/</w:t>
            </w:r>
            <w:r w:rsidRPr="00E50A65">
              <w:rPr>
                <w:rFonts w:ascii="FreeMono" w:hAnsi="FreeMono"/>
                <w:color w:val="C70040"/>
                <w:sz w:val="20"/>
                <w:szCs w:val="20"/>
                <w:lang w:val="en-GB"/>
              </w:rPr>
              <w:t>name</w:t>
            </w:r>
            <w:r w:rsidRPr="00E50A65">
              <w:rPr>
                <w:rFonts w:ascii="FreeMono" w:hAnsi="FreeMono"/>
                <w:color w:val="000000"/>
                <w:sz w:val="20"/>
                <w:szCs w:val="20"/>
                <w:lang w:val="en-GB"/>
              </w:rPr>
              <w:t>&gt;</w:t>
            </w:r>
          </w:p>
        </w:tc>
      </w:tr>
      <w:tr w:rsidR="00512249" w14:paraId="3D4B6D3F" w14:textId="77777777">
        <w:tc>
          <w:tcPr>
            <w:tcW w:w="9638" w:type="dxa"/>
            <w:shd w:val="clear" w:color="auto" w:fill="DDDDDD"/>
          </w:tcPr>
          <w:p w14:paraId="3E78D9E1" w14:textId="77777777" w:rsidR="00512249" w:rsidRDefault="005E6FFF">
            <w:pPr>
              <w:pStyle w:val="TableContents"/>
              <w:rPr>
                <w:rFonts w:ascii="FreeMono" w:hAnsi="FreeMono"/>
                <w:sz w:val="20"/>
                <w:szCs w:val="20"/>
              </w:rPr>
            </w:pPr>
            <w:bookmarkStart w:id="167" w:name="C_0_9"/>
            <w:bookmarkEnd w:id="167"/>
            <w:r w:rsidRPr="00E50A65">
              <w:rPr>
                <w:rFonts w:ascii="FreeMono" w:hAnsi="FreeMono"/>
                <w:color w:val="000000"/>
                <w:sz w:val="20"/>
                <w:szCs w:val="20"/>
                <w:lang w:val="en-GB"/>
              </w:rPr>
              <w:t xml:space="preserve">    </w:t>
            </w:r>
            <w:r>
              <w:rPr>
                <w:rFonts w:ascii="FreeMono" w:hAnsi="FreeMono"/>
                <w:color w:val="000000"/>
                <w:sz w:val="20"/>
                <w:szCs w:val="20"/>
              </w:rPr>
              <w:t>&lt;/</w:t>
            </w:r>
            <w:proofErr w:type="spellStart"/>
            <w:r>
              <w:rPr>
                <w:rFonts w:ascii="FreeMono" w:hAnsi="FreeMono"/>
                <w:color w:val="C70040"/>
                <w:sz w:val="20"/>
                <w:szCs w:val="20"/>
              </w:rPr>
              <w:t>author</w:t>
            </w:r>
            <w:proofErr w:type="spellEnd"/>
            <w:r>
              <w:rPr>
                <w:rFonts w:ascii="FreeMono" w:hAnsi="FreeMono"/>
                <w:color w:val="000000"/>
                <w:sz w:val="20"/>
                <w:szCs w:val="20"/>
              </w:rPr>
              <w:t>&gt;</w:t>
            </w:r>
          </w:p>
        </w:tc>
      </w:tr>
      <w:tr w:rsidR="00512249" w:rsidRPr="009940D3" w14:paraId="63AA2B58" w14:textId="77777777">
        <w:tc>
          <w:tcPr>
            <w:tcW w:w="9638" w:type="dxa"/>
            <w:shd w:val="clear" w:color="auto" w:fill="DDDDDD"/>
          </w:tcPr>
          <w:p w14:paraId="11AAE1EE" w14:textId="77777777" w:rsidR="00512249" w:rsidRPr="00E50A65" w:rsidRDefault="005E6FFF">
            <w:pPr>
              <w:pStyle w:val="TableContents"/>
              <w:rPr>
                <w:rFonts w:ascii="FreeMono" w:hAnsi="FreeMono"/>
                <w:sz w:val="20"/>
                <w:szCs w:val="20"/>
                <w:lang w:val="en-GB"/>
              </w:rPr>
            </w:pPr>
            <w:bookmarkStart w:id="168" w:name="C_0_10"/>
            <w:bookmarkEnd w:id="168"/>
            <w:r w:rsidRPr="00E50A65">
              <w:rPr>
                <w:rFonts w:ascii="FreeMono" w:hAnsi="FreeMono"/>
                <w:color w:val="000000"/>
                <w:sz w:val="20"/>
                <w:szCs w:val="20"/>
                <w:lang w:val="en-GB"/>
              </w:rPr>
              <w:t xml:space="preserve">    &lt;</w:t>
            </w:r>
            <w:r w:rsidRPr="00E50A65">
              <w:rPr>
                <w:rFonts w:ascii="FreeMono" w:hAnsi="FreeMono"/>
                <w:color w:val="C70040"/>
                <w:sz w:val="20"/>
                <w:szCs w:val="20"/>
                <w:lang w:val="en-GB"/>
              </w:rPr>
              <w:t>id</w:t>
            </w:r>
            <w:r w:rsidRPr="00E50A65">
              <w:rPr>
                <w:rFonts w:ascii="FreeMono" w:hAnsi="FreeMono"/>
                <w:color w:val="000000"/>
                <w:sz w:val="20"/>
                <w:szCs w:val="20"/>
                <w:lang w:val="en-GB"/>
              </w:rPr>
              <w:t>&gt;</w:t>
            </w:r>
            <w:proofErr w:type="spellStart"/>
            <w:proofErr w:type="gramStart"/>
            <w:r w:rsidRPr="00E50A65">
              <w:rPr>
                <w:rFonts w:ascii="FreeMono" w:hAnsi="FreeMono"/>
                <w:color w:val="000000"/>
                <w:sz w:val="20"/>
                <w:szCs w:val="20"/>
                <w:lang w:val="en-GB"/>
              </w:rPr>
              <w:t>urn:country</w:t>
            </w:r>
            <w:proofErr w:type="gramEnd"/>
            <w:r w:rsidRPr="00E50A65">
              <w:rPr>
                <w:rFonts w:ascii="FreeMono" w:hAnsi="FreeMono"/>
                <w:color w:val="000000"/>
                <w:sz w:val="20"/>
                <w:szCs w:val="20"/>
                <w:lang w:val="en-GB"/>
              </w:rPr>
              <w:t>-xy:eli:eli-update-feed</w:t>
            </w:r>
            <w:proofErr w:type="spellEnd"/>
            <w:r w:rsidRPr="00E50A65">
              <w:rPr>
                <w:rFonts w:ascii="FreeMono" w:hAnsi="FreeMono"/>
                <w:color w:val="000000"/>
                <w:sz w:val="20"/>
                <w:szCs w:val="20"/>
                <w:lang w:val="en-GB"/>
              </w:rPr>
              <w:t>&lt;/</w:t>
            </w:r>
            <w:r w:rsidRPr="00E50A65">
              <w:rPr>
                <w:rFonts w:ascii="FreeMono" w:hAnsi="FreeMono"/>
                <w:color w:val="C70040"/>
                <w:sz w:val="20"/>
                <w:szCs w:val="20"/>
                <w:lang w:val="en-GB"/>
              </w:rPr>
              <w:t>id</w:t>
            </w:r>
            <w:r w:rsidRPr="00E50A65">
              <w:rPr>
                <w:rFonts w:ascii="FreeMono" w:hAnsi="FreeMono"/>
                <w:color w:val="000000"/>
                <w:sz w:val="20"/>
                <w:szCs w:val="20"/>
                <w:lang w:val="en-GB"/>
              </w:rPr>
              <w:t>&gt;</w:t>
            </w:r>
          </w:p>
        </w:tc>
      </w:tr>
      <w:tr w:rsidR="00512249" w:rsidRPr="009940D3" w14:paraId="4B93795E" w14:textId="77777777">
        <w:tc>
          <w:tcPr>
            <w:tcW w:w="9638" w:type="dxa"/>
            <w:shd w:val="clear" w:color="auto" w:fill="DDDDDD"/>
          </w:tcPr>
          <w:p w14:paraId="124DBE8A" w14:textId="77777777" w:rsidR="00512249" w:rsidRPr="00E50A65" w:rsidRDefault="005E6FFF">
            <w:pPr>
              <w:pStyle w:val="TableContents"/>
              <w:rPr>
                <w:rFonts w:ascii="FreeMono" w:hAnsi="FreeMono"/>
                <w:sz w:val="20"/>
                <w:szCs w:val="20"/>
                <w:lang w:val="en-GB"/>
              </w:rPr>
            </w:pPr>
            <w:r w:rsidRPr="00E50A65">
              <w:rPr>
                <w:rFonts w:ascii="FreeMono" w:hAnsi="FreeMono"/>
                <w:sz w:val="20"/>
                <w:szCs w:val="20"/>
                <w:lang w:val="en-GB"/>
              </w:rPr>
              <w:t xml:space="preserve"> </w:t>
            </w:r>
          </w:p>
        </w:tc>
      </w:tr>
      <w:tr w:rsidR="00512249" w14:paraId="70A31A71" w14:textId="77777777">
        <w:tc>
          <w:tcPr>
            <w:tcW w:w="9638" w:type="dxa"/>
            <w:shd w:val="clear" w:color="auto" w:fill="DDDDDD"/>
          </w:tcPr>
          <w:p w14:paraId="73A3DEB1" w14:textId="77777777" w:rsidR="00512249" w:rsidRDefault="005E6FFF">
            <w:pPr>
              <w:pStyle w:val="TableContents"/>
              <w:rPr>
                <w:rFonts w:ascii="FreeMono" w:hAnsi="FreeMono"/>
                <w:sz w:val="20"/>
                <w:szCs w:val="20"/>
              </w:rPr>
            </w:pPr>
            <w:bookmarkStart w:id="169" w:name="C_0_12"/>
            <w:bookmarkEnd w:id="169"/>
            <w:r w:rsidRPr="00E50A65">
              <w:rPr>
                <w:rFonts w:ascii="FreeMono" w:hAnsi="FreeMono"/>
                <w:color w:val="000000"/>
                <w:sz w:val="20"/>
                <w:szCs w:val="20"/>
                <w:lang w:val="en-GB"/>
              </w:rPr>
              <w:t xml:space="preserve">    </w:t>
            </w:r>
            <w:r>
              <w:rPr>
                <w:rFonts w:ascii="FreeMono" w:hAnsi="FreeMono"/>
                <w:color w:val="000000"/>
                <w:sz w:val="20"/>
                <w:szCs w:val="20"/>
              </w:rPr>
              <w:t>&lt;</w:t>
            </w:r>
            <w:proofErr w:type="gramStart"/>
            <w:r>
              <w:rPr>
                <w:rFonts w:ascii="FreeMono" w:hAnsi="FreeMono"/>
                <w:color w:val="C70040"/>
                <w:sz w:val="20"/>
                <w:szCs w:val="20"/>
              </w:rPr>
              <w:t>entry</w:t>
            </w:r>
            <w:proofErr w:type="gramEnd"/>
            <w:r>
              <w:rPr>
                <w:rFonts w:ascii="FreeMono" w:hAnsi="FreeMono"/>
                <w:color w:val="000000"/>
                <w:sz w:val="20"/>
                <w:szCs w:val="20"/>
              </w:rPr>
              <w:t>&gt;</w:t>
            </w:r>
          </w:p>
        </w:tc>
      </w:tr>
      <w:tr w:rsidR="00512249" w14:paraId="26C8CB54" w14:textId="77777777">
        <w:tc>
          <w:tcPr>
            <w:tcW w:w="9638" w:type="dxa"/>
            <w:shd w:val="clear" w:color="auto" w:fill="DDDDDD"/>
          </w:tcPr>
          <w:p w14:paraId="3C3A61DA" w14:textId="77777777" w:rsidR="00512249" w:rsidRDefault="005E6FFF">
            <w:pPr>
              <w:pStyle w:val="TableContents"/>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title</w:t>
            </w:r>
            <w:proofErr w:type="spellEnd"/>
            <w:proofErr w:type="gramEnd"/>
            <w:r>
              <w:rPr>
                <w:rFonts w:ascii="FreeMono" w:hAnsi="FreeMono"/>
                <w:color w:val="000000"/>
                <w:sz w:val="20"/>
                <w:szCs w:val="20"/>
              </w:rPr>
              <w:t>&gt;http://country.xy/eli/law/2016/501/003/jo&lt;/</w:t>
            </w:r>
            <w:r>
              <w:rPr>
                <w:rFonts w:ascii="FreeMono" w:hAnsi="FreeMono"/>
                <w:color w:val="C70040"/>
                <w:sz w:val="20"/>
                <w:szCs w:val="20"/>
              </w:rPr>
              <w:t>title</w:t>
            </w:r>
            <w:r>
              <w:rPr>
                <w:rFonts w:ascii="FreeMono" w:hAnsi="FreeMono"/>
                <w:color w:val="000000"/>
                <w:sz w:val="20"/>
                <w:szCs w:val="20"/>
              </w:rPr>
              <w:t>&gt;</w:t>
            </w:r>
          </w:p>
        </w:tc>
      </w:tr>
      <w:tr w:rsidR="00512249" w:rsidRPr="009940D3" w14:paraId="5C87D562" w14:textId="77777777">
        <w:tc>
          <w:tcPr>
            <w:tcW w:w="9638" w:type="dxa"/>
            <w:shd w:val="clear" w:color="auto" w:fill="DDDDDD"/>
          </w:tcPr>
          <w:p w14:paraId="002D14E9" w14:textId="77777777" w:rsidR="00512249" w:rsidRPr="00E50A65" w:rsidRDefault="005E6FFF">
            <w:pPr>
              <w:pStyle w:val="TableContents"/>
              <w:rPr>
                <w:rFonts w:ascii="FreeMono" w:hAnsi="FreeMono"/>
                <w:sz w:val="20"/>
                <w:szCs w:val="20"/>
                <w:lang w:val="en-GB"/>
              </w:rPr>
            </w:pPr>
            <w:r>
              <w:rPr>
                <w:rFonts w:ascii="FreeMono" w:hAnsi="FreeMono"/>
                <w:color w:val="000000"/>
                <w:sz w:val="20"/>
                <w:szCs w:val="20"/>
              </w:rPr>
              <w:t xml:space="preserve">        </w:t>
            </w:r>
            <w:r w:rsidRPr="00E50A65">
              <w:rPr>
                <w:rFonts w:ascii="FreeMono" w:hAnsi="FreeMono"/>
                <w:color w:val="000000"/>
                <w:sz w:val="20"/>
                <w:szCs w:val="20"/>
                <w:lang w:val="en-GB"/>
              </w:rPr>
              <w:t>&lt;</w:t>
            </w:r>
            <w:r w:rsidRPr="00E50A65">
              <w:rPr>
                <w:rFonts w:ascii="FreeMono" w:hAnsi="FreeMono"/>
                <w:color w:val="C70040"/>
                <w:sz w:val="20"/>
                <w:szCs w:val="20"/>
                <w:lang w:val="en-GB"/>
              </w:rPr>
              <w:t>link</w:t>
            </w:r>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href</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"http://country.xy/eli/law/2016/501/003/jo"</w:t>
            </w:r>
            <w:r w:rsidRPr="00E50A65">
              <w:rPr>
                <w:rFonts w:ascii="FreeMono" w:hAnsi="FreeMono"/>
                <w:color w:val="000000"/>
                <w:sz w:val="20"/>
                <w:szCs w:val="20"/>
                <w:lang w:val="en-GB"/>
              </w:rPr>
              <w:t>/&gt;</w:t>
            </w:r>
          </w:p>
        </w:tc>
      </w:tr>
      <w:tr w:rsidR="00512249" w:rsidRPr="009940D3" w14:paraId="63D4B72F" w14:textId="77777777">
        <w:tc>
          <w:tcPr>
            <w:tcW w:w="9638" w:type="dxa"/>
            <w:shd w:val="clear" w:color="auto" w:fill="DDDDDD"/>
          </w:tcPr>
          <w:p w14:paraId="6211E6EB" w14:textId="77777777" w:rsidR="00512249" w:rsidRPr="00E50A65" w:rsidRDefault="005E6FFF">
            <w:pPr>
              <w:pStyle w:val="TableContents"/>
              <w:rPr>
                <w:rFonts w:ascii="FreeMono" w:hAnsi="FreeMono"/>
                <w:sz w:val="20"/>
                <w:szCs w:val="20"/>
                <w:lang w:val="en-GB"/>
              </w:rPr>
            </w:pPr>
            <w:r w:rsidRPr="00E50A65">
              <w:rPr>
                <w:rFonts w:ascii="FreeMono" w:hAnsi="FreeMono"/>
                <w:color w:val="000000"/>
                <w:sz w:val="20"/>
                <w:szCs w:val="20"/>
                <w:lang w:val="en-GB"/>
              </w:rPr>
              <w:t xml:space="preserve">        &lt;</w:t>
            </w:r>
            <w:r w:rsidRPr="00E50A65">
              <w:rPr>
                <w:rFonts w:ascii="FreeMono" w:hAnsi="FreeMono"/>
                <w:color w:val="C70040"/>
                <w:sz w:val="20"/>
                <w:szCs w:val="20"/>
                <w:lang w:val="en-GB"/>
              </w:rPr>
              <w:t>id</w:t>
            </w:r>
            <w:r w:rsidRPr="00E50A65">
              <w:rPr>
                <w:rFonts w:ascii="FreeMono" w:hAnsi="FreeMono"/>
                <w:color w:val="000000"/>
                <w:sz w:val="20"/>
                <w:szCs w:val="20"/>
                <w:lang w:val="en-GB"/>
              </w:rPr>
              <w:t>&gt;http://country.xy/eli/law/2016/501/003/jo&lt;/</w:t>
            </w:r>
            <w:r w:rsidRPr="00E50A65">
              <w:rPr>
                <w:rFonts w:ascii="FreeMono" w:hAnsi="FreeMono"/>
                <w:color w:val="C70040"/>
                <w:sz w:val="20"/>
                <w:szCs w:val="20"/>
                <w:lang w:val="en-GB"/>
              </w:rPr>
              <w:t>id</w:t>
            </w:r>
            <w:r w:rsidRPr="00E50A65">
              <w:rPr>
                <w:rFonts w:ascii="FreeMono" w:hAnsi="FreeMono"/>
                <w:color w:val="000000"/>
                <w:sz w:val="20"/>
                <w:szCs w:val="20"/>
                <w:lang w:val="en-GB"/>
              </w:rPr>
              <w:t>&gt;</w:t>
            </w:r>
          </w:p>
        </w:tc>
      </w:tr>
      <w:tr w:rsidR="00512249" w14:paraId="609EC948" w14:textId="77777777">
        <w:tc>
          <w:tcPr>
            <w:tcW w:w="9638" w:type="dxa"/>
            <w:shd w:val="clear" w:color="auto" w:fill="DDDDDD"/>
          </w:tcPr>
          <w:p w14:paraId="728482E7" w14:textId="77777777" w:rsidR="00512249" w:rsidRDefault="005E6FFF">
            <w:pPr>
              <w:pStyle w:val="TableContents"/>
              <w:rPr>
                <w:rFonts w:ascii="FreeMono" w:hAnsi="FreeMono"/>
                <w:sz w:val="20"/>
                <w:szCs w:val="20"/>
              </w:rPr>
            </w:pPr>
            <w:r w:rsidRPr="00E50A65">
              <w:rPr>
                <w:rFonts w:ascii="FreeMono" w:hAnsi="FreeMono"/>
                <w:color w:val="000000"/>
                <w:sz w:val="20"/>
                <w:szCs w:val="20"/>
                <w:lang w:val="en-GB"/>
              </w:rPr>
              <w:t xml:space="preserve">        </w:t>
            </w:r>
            <w:r>
              <w:rPr>
                <w:rFonts w:ascii="FreeMono" w:hAnsi="FreeMono"/>
                <w:color w:val="000000"/>
                <w:sz w:val="20"/>
                <w:szCs w:val="20"/>
              </w:rPr>
              <w:t>&lt;</w:t>
            </w:r>
            <w:proofErr w:type="spellStart"/>
            <w:proofErr w:type="gramStart"/>
            <w:r>
              <w:rPr>
                <w:rFonts w:ascii="FreeMono" w:hAnsi="FreeMono"/>
                <w:color w:val="C70040"/>
                <w:sz w:val="20"/>
                <w:szCs w:val="20"/>
              </w:rPr>
              <w:t>updated</w:t>
            </w:r>
            <w:proofErr w:type="spellEnd"/>
            <w:proofErr w:type="gramEnd"/>
            <w:r>
              <w:rPr>
                <w:rFonts w:ascii="FreeMono" w:hAnsi="FreeMono"/>
                <w:color w:val="000000"/>
                <w:sz w:val="20"/>
                <w:szCs w:val="20"/>
              </w:rPr>
              <w:t>&gt;2016-03-08T16:20:00Z&lt;/</w:t>
            </w:r>
            <w:proofErr w:type="spellStart"/>
            <w:r>
              <w:rPr>
                <w:rFonts w:ascii="FreeMono" w:hAnsi="FreeMono"/>
                <w:color w:val="C70040"/>
                <w:sz w:val="20"/>
                <w:szCs w:val="20"/>
              </w:rPr>
              <w:t>updated</w:t>
            </w:r>
            <w:proofErr w:type="spellEnd"/>
            <w:r>
              <w:rPr>
                <w:rFonts w:ascii="FreeMono" w:hAnsi="FreeMono"/>
                <w:color w:val="000000"/>
                <w:sz w:val="20"/>
                <w:szCs w:val="20"/>
              </w:rPr>
              <w:t>&gt;</w:t>
            </w:r>
          </w:p>
        </w:tc>
      </w:tr>
      <w:tr w:rsidR="00512249" w14:paraId="07C919BD" w14:textId="77777777">
        <w:tc>
          <w:tcPr>
            <w:tcW w:w="9638" w:type="dxa"/>
            <w:shd w:val="clear" w:color="auto" w:fill="DDDDDD"/>
          </w:tcPr>
          <w:p w14:paraId="469CC89D" w14:textId="77777777" w:rsidR="00512249" w:rsidRDefault="005E6FFF">
            <w:pPr>
              <w:pStyle w:val="TableContents"/>
              <w:rPr>
                <w:rFonts w:ascii="FreeMono" w:hAnsi="FreeMono"/>
                <w:sz w:val="20"/>
                <w:szCs w:val="20"/>
              </w:rPr>
            </w:pPr>
            <w:bookmarkStart w:id="170" w:name="C_0_17"/>
            <w:bookmarkEnd w:id="170"/>
            <w:r>
              <w:rPr>
                <w:rFonts w:ascii="FreeMono" w:hAnsi="FreeMono"/>
                <w:color w:val="000000"/>
                <w:sz w:val="20"/>
                <w:szCs w:val="20"/>
              </w:rPr>
              <w:t xml:space="preserve">    &lt;/</w:t>
            </w:r>
            <w:r>
              <w:rPr>
                <w:rFonts w:ascii="FreeMono" w:hAnsi="FreeMono"/>
                <w:color w:val="C70040"/>
                <w:sz w:val="20"/>
                <w:szCs w:val="20"/>
              </w:rPr>
              <w:t>entry</w:t>
            </w:r>
            <w:r>
              <w:rPr>
                <w:rFonts w:ascii="FreeMono" w:hAnsi="FreeMono"/>
                <w:color w:val="000000"/>
                <w:sz w:val="20"/>
                <w:szCs w:val="20"/>
              </w:rPr>
              <w:t>&gt;</w:t>
            </w:r>
          </w:p>
        </w:tc>
      </w:tr>
      <w:tr w:rsidR="00512249" w14:paraId="493CF626" w14:textId="77777777">
        <w:tc>
          <w:tcPr>
            <w:tcW w:w="9638" w:type="dxa"/>
            <w:shd w:val="clear" w:color="auto" w:fill="DDDDDD"/>
          </w:tcPr>
          <w:p w14:paraId="48ED0DF3" w14:textId="77777777" w:rsidR="00512249" w:rsidRDefault="005E6FFF">
            <w:pPr>
              <w:pStyle w:val="TableContents"/>
              <w:rPr>
                <w:rFonts w:ascii="FreeMono" w:hAnsi="FreeMono"/>
                <w:sz w:val="20"/>
                <w:szCs w:val="20"/>
              </w:rPr>
            </w:pPr>
            <w:r>
              <w:rPr>
                <w:rFonts w:ascii="FreeMono" w:hAnsi="FreeMono"/>
                <w:sz w:val="20"/>
                <w:szCs w:val="20"/>
              </w:rPr>
              <w:t xml:space="preserve"> </w:t>
            </w:r>
          </w:p>
        </w:tc>
      </w:tr>
      <w:tr w:rsidR="00512249" w14:paraId="3D63F799" w14:textId="77777777">
        <w:tc>
          <w:tcPr>
            <w:tcW w:w="9638" w:type="dxa"/>
            <w:shd w:val="clear" w:color="auto" w:fill="DDDDDD"/>
          </w:tcPr>
          <w:p w14:paraId="42BBE599" w14:textId="77777777" w:rsidR="00512249" w:rsidRDefault="005E6FFF">
            <w:pPr>
              <w:pStyle w:val="TableContents"/>
              <w:rPr>
                <w:rFonts w:ascii="FreeMono" w:hAnsi="FreeMono"/>
                <w:sz w:val="20"/>
                <w:szCs w:val="20"/>
              </w:rPr>
            </w:pPr>
            <w:bookmarkStart w:id="171" w:name="C_0_19"/>
            <w:bookmarkEnd w:id="171"/>
            <w:r>
              <w:rPr>
                <w:rFonts w:ascii="FreeMono" w:hAnsi="FreeMono"/>
                <w:color w:val="000000"/>
                <w:sz w:val="20"/>
                <w:szCs w:val="20"/>
              </w:rPr>
              <w:t xml:space="preserve">    &lt;</w:t>
            </w:r>
            <w:proofErr w:type="gramStart"/>
            <w:r>
              <w:rPr>
                <w:rFonts w:ascii="FreeMono" w:hAnsi="FreeMono"/>
                <w:color w:val="C70040"/>
                <w:sz w:val="20"/>
                <w:szCs w:val="20"/>
              </w:rPr>
              <w:t>entry</w:t>
            </w:r>
            <w:proofErr w:type="gramEnd"/>
            <w:r>
              <w:rPr>
                <w:rFonts w:ascii="FreeMono" w:hAnsi="FreeMono"/>
                <w:color w:val="000000"/>
                <w:sz w:val="20"/>
                <w:szCs w:val="20"/>
              </w:rPr>
              <w:t>&gt;</w:t>
            </w:r>
          </w:p>
        </w:tc>
      </w:tr>
      <w:tr w:rsidR="00512249" w14:paraId="0F47C8E0" w14:textId="77777777">
        <w:tc>
          <w:tcPr>
            <w:tcW w:w="9638" w:type="dxa"/>
            <w:shd w:val="clear" w:color="auto" w:fill="DDDDDD"/>
          </w:tcPr>
          <w:p w14:paraId="3F1E7A54" w14:textId="77777777" w:rsidR="00512249" w:rsidRDefault="005E6FFF">
            <w:pPr>
              <w:pStyle w:val="TableContents"/>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title</w:t>
            </w:r>
            <w:proofErr w:type="spellEnd"/>
            <w:proofErr w:type="gramEnd"/>
            <w:r>
              <w:rPr>
                <w:rFonts w:ascii="FreeMono" w:hAnsi="FreeMono"/>
                <w:color w:val="000000"/>
                <w:sz w:val="20"/>
                <w:szCs w:val="20"/>
              </w:rPr>
              <w:t>&gt;http://country.xy/eli/law/2016/501/002/jo&lt;/</w:t>
            </w:r>
            <w:r>
              <w:rPr>
                <w:rFonts w:ascii="FreeMono" w:hAnsi="FreeMono"/>
                <w:color w:val="C70040"/>
                <w:sz w:val="20"/>
                <w:szCs w:val="20"/>
              </w:rPr>
              <w:t>title</w:t>
            </w:r>
            <w:r>
              <w:rPr>
                <w:rFonts w:ascii="FreeMono" w:hAnsi="FreeMono"/>
                <w:color w:val="000000"/>
                <w:sz w:val="20"/>
                <w:szCs w:val="20"/>
              </w:rPr>
              <w:t>&gt;</w:t>
            </w:r>
          </w:p>
        </w:tc>
      </w:tr>
      <w:tr w:rsidR="00512249" w:rsidRPr="009940D3" w14:paraId="127C51D0" w14:textId="77777777">
        <w:tc>
          <w:tcPr>
            <w:tcW w:w="9638" w:type="dxa"/>
            <w:shd w:val="clear" w:color="auto" w:fill="DDDDDD"/>
          </w:tcPr>
          <w:p w14:paraId="4FF2037A" w14:textId="77777777" w:rsidR="00512249" w:rsidRPr="00E50A65" w:rsidRDefault="005E6FFF">
            <w:pPr>
              <w:pStyle w:val="TableContents"/>
              <w:rPr>
                <w:rFonts w:ascii="FreeMono" w:hAnsi="FreeMono"/>
                <w:sz w:val="20"/>
                <w:szCs w:val="20"/>
                <w:lang w:val="en-GB"/>
              </w:rPr>
            </w:pPr>
            <w:r>
              <w:rPr>
                <w:rFonts w:ascii="FreeMono" w:hAnsi="FreeMono"/>
                <w:color w:val="000000"/>
                <w:sz w:val="20"/>
                <w:szCs w:val="20"/>
              </w:rPr>
              <w:t xml:space="preserve">        </w:t>
            </w:r>
            <w:r w:rsidRPr="00E50A65">
              <w:rPr>
                <w:rFonts w:ascii="FreeMono" w:hAnsi="FreeMono"/>
                <w:color w:val="000000"/>
                <w:sz w:val="20"/>
                <w:szCs w:val="20"/>
                <w:lang w:val="en-GB"/>
              </w:rPr>
              <w:t>&lt;</w:t>
            </w:r>
            <w:r w:rsidRPr="00E50A65">
              <w:rPr>
                <w:rFonts w:ascii="FreeMono" w:hAnsi="FreeMono"/>
                <w:color w:val="C70040"/>
                <w:sz w:val="20"/>
                <w:szCs w:val="20"/>
                <w:lang w:val="en-GB"/>
              </w:rPr>
              <w:t>link</w:t>
            </w:r>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href</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"http://country.xy/eli/law/2016/501/002/jo"</w:t>
            </w:r>
            <w:r w:rsidRPr="00E50A65">
              <w:rPr>
                <w:rFonts w:ascii="FreeMono" w:hAnsi="FreeMono"/>
                <w:color w:val="000000"/>
                <w:sz w:val="20"/>
                <w:szCs w:val="20"/>
                <w:lang w:val="en-GB"/>
              </w:rPr>
              <w:t>/&gt;</w:t>
            </w:r>
          </w:p>
        </w:tc>
      </w:tr>
      <w:tr w:rsidR="00512249" w:rsidRPr="009940D3" w14:paraId="3AA5C918" w14:textId="77777777">
        <w:tc>
          <w:tcPr>
            <w:tcW w:w="9638" w:type="dxa"/>
            <w:shd w:val="clear" w:color="auto" w:fill="DDDDDD"/>
          </w:tcPr>
          <w:p w14:paraId="465B6105" w14:textId="77777777" w:rsidR="00512249" w:rsidRPr="00E50A65" w:rsidRDefault="005E6FFF">
            <w:pPr>
              <w:pStyle w:val="TableContents"/>
              <w:rPr>
                <w:rFonts w:ascii="FreeMono" w:hAnsi="FreeMono"/>
                <w:sz w:val="20"/>
                <w:szCs w:val="20"/>
                <w:lang w:val="en-GB"/>
              </w:rPr>
            </w:pPr>
            <w:r w:rsidRPr="00E50A65">
              <w:rPr>
                <w:rFonts w:ascii="FreeMono" w:hAnsi="FreeMono"/>
                <w:color w:val="000000"/>
                <w:sz w:val="20"/>
                <w:szCs w:val="20"/>
                <w:lang w:val="en-GB"/>
              </w:rPr>
              <w:t xml:space="preserve">        &lt;</w:t>
            </w:r>
            <w:r w:rsidRPr="00E50A65">
              <w:rPr>
                <w:rFonts w:ascii="FreeMono" w:hAnsi="FreeMono"/>
                <w:color w:val="C70040"/>
                <w:sz w:val="20"/>
                <w:szCs w:val="20"/>
                <w:lang w:val="en-GB"/>
              </w:rPr>
              <w:t>id</w:t>
            </w:r>
            <w:r w:rsidRPr="00E50A65">
              <w:rPr>
                <w:rFonts w:ascii="FreeMono" w:hAnsi="FreeMono"/>
                <w:color w:val="000000"/>
                <w:sz w:val="20"/>
                <w:szCs w:val="20"/>
                <w:lang w:val="en-GB"/>
              </w:rPr>
              <w:t>&gt;http://country.xy/eli/law/2016/501/002/jo&lt;/</w:t>
            </w:r>
            <w:r w:rsidRPr="00E50A65">
              <w:rPr>
                <w:rFonts w:ascii="FreeMono" w:hAnsi="FreeMono"/>
                <w:color w:val="C70040"/>
                <w:sz w:val="20"/>
                <w:szCs w:val="20"/>
                <w:lang w:val="en-GB"/>
              </w:rPr>
              <w:t>id</w:t>
            </w:r>
            <w:r w:rsidRPr="00E50A65">
              <w:rPr>
                <w:rFonts w:ascii="FreeMono" w:hAnsi="FreeMono"/>
                <w:color w:val="000000"/>
                <w:sz w:val="20"/>
                <w:szCs w:val="20"/>
                <w:lang w:val="en-GB"/>
              </w:rPr>
              <w:t>&gt;</w:t>
            </w:r>
          </w:p>
        </w:tc>
      </w:tr>
      <w:tr w:rsidR="00512249" w14:paraId="49134092" w14:textId="77777777">
        <w:tc>
          <w:tcPr>
            <w:tcW w:w="9638" w:type="dxa"/>
            <w:shd w:val="clear" w:color="auto" w:fill="DDDDDD"/>
          </w:tcPr>
          <w:p w14:paraId="0520741D" w14:textId="77777777" w:rsidR="00512249" w:rsidRDefault="005E6FFF">
            <w:pPr>
              <w:pStyle w:val="TableContents"/>
              <w:rPr>
                <w:rFonts w:ascii="FreeMono" w:hAnsi="FreeMono"/>
                <w:sz w:val="20"/>
                <w:szCs w:val="20"/>
              </w:rPr>
            </w:pPr>
            <w:r w:rsidRPr="00E50A65">
              <w:rPr>
                <w:rFonts w:ascii="FreeMono" w:hAnsi="FreeMono"/>
                <w:color w:val="000000"/>
                <w:sz w:val="20"/>
                <w:szCs w:val="20"/>
                <w:lang w:val="en-GB"/>
              </w:rPr>
              <w:t xml:space="preserve">        </w:t>
            </w:r>
            <w:r>
              <w:rPr>
                <w:rFonts w:ascii="FreeMono" w:hAnsi="FreeMono"/>
                <w:color w:val="000000"/>
                <w:sz w:val="20"/>
                <w:szCs w:val="20"/>
              </w:rPr>
              <w:t>&lt;</w:t>
            </w:r>
            <w:proofErr w:type="spellStart"/>
            <w:proofErr w:type="gramStart"/>
            <w:r>
              <w:rPr>
                <w:rFonts w:ascii="FreeMono" w:hAnsi="FreeMono"/>
                <w:color w:val="C70040"/>
                <w:sz w:val="20"/>
                <w:szCs w:val="20"/>
              </w:rPr>
              <w:t>updated</w:t>
            </w:r>
            <w:proofErr w:type="spellEnd"/>
            <w:proofErr w:type="gramEnd"/>
            <w:r>
              <w:rPr>
                <w:rFonts w:ascii="FreeMono" w:hAnsi="FreeMono"/>
                <w:color w:val="000000"/>
                <w:sz w:val="20"/>
                <w:szCs w:val="20"/>
              </w:rPr>
              <w:t>&gt;2016-03-07T09:20:00Z&lt;/</w:t>
            </w:r>
            <w:proofErr w:type="spellStart"/>
            <w:r>
              <w:rPr>
                <w:rFonts w:ascii="FreeMono" w:hAnsi="FreeMono"/>
                <w:color w:val="C70040"/>
                <w:sz w:val="20"/>
                <w:szCs w:val="20"/>
              </w:rPr>
              <w:t>updated</w:t>
            </w:r>
            <w:proofErr w:type="spellEnd"/>
            <w:r>
              <w:rPr>
                <w:rFonts w:ascii="FreeMono" w:hAnsi="FreeMono"/>
                <w:color w:val="000000"/>
                <w:sz w:val="20"/>
                <w:szCs w:val="20"/>
              </w:rPr>
              <w:t>&gt;</w:t>
            </w:r>
          </w:p>
        </w:tc>
      </w:tr>
      <w:tr w:rsidR="00512249" w14:paraId="745DE010" w14:textId="77777777">
        <w:tc>
          <w:tcPr>
            <w:tcW w:w="9638" w:type="dxa"/>
            <w:shd w:val="clear" w:color="auto" w:fill="DDDDDD"/>
          </w:tcPr>
          <w:p w14:paraId="02A0F82F" w14:textId="77777777" w:rsidR="00512249" w:rsidRDefault="005E6FFF">
            <w:pPr>
              <w:pStyle w:val="TableContents"/>
              <w:rPr>
                <w:rFonts w:ascii="FreeMono" w:hAnsi="FreeMono"/>
                <w:sz w:val="20"/>
                <w:szCs w:val="20"/>
              </w:rPr>
            </w:pPr>
            <w:r>
              <w:rPr>
                <w:rFonts w:ascii="FreeMono" w:hAnsi="FreeMono"/>
                <w:color w:val="000000"/>
                <w:sz w:val="20"/>
                <w:szCs w:val="20"/>
              </w:rPr>
              <w:t xml:space="preserve">    &lt;/</w:t>
            </w:r>
            <w:r>
              <w:rPr>
                <w:rFonts w:ascii="FreeMono" w:hAnsi="FreeMono"/>
                <w:color w:val="C70040"/>
                <w:sz w:val="20"/>
                <w:szCs w:val="20"/>
              </w:rPr>
              <w:t>entry</w:t>
            </w:r>
            <w:r>
              <w:rPr>
                <w:rFonts w:ascii="FreeMono" w:hAnsi="FreeMono"/>
                <w:color w:val="000000"/>
                <w:sz w:val="20"/>
                <w:szCs w:val="20"/>
              </w:rPr>
              <w:t>&gt;</w:t>
            </w:r>
          </w:p>
        </w:tc>
      </w:tr>
      <w:tr w:rsidR="00512249" w14:paraId="0409B9B4" w14:textId="77777777">
        <w:tc>
          <w:tcPr>
            <w:tcW w:w="9638" w:type="dxa"/>
            <w:shd w:val="clear" w:color="auto" w:fill="DDDDDD"/>
          </w:tcPr>
          <w:p w14:paraId="5069C079" w14:textId="77777777" w:rsidR="00512249" w:rsidRDefault="005E6FFF">
            <w:pPr>
              <w:pStyle w:val="TableContents"/>
              <w:rPr>
                <w:rFonts w:ascii="FreeMono" w:hAnsi="FreeMono"/>
                <w:sz w:val="20"/>
                <w:szCs w:val="20"/>
              </w:rPr>
            </w:pPr>
            <w:r>
              <w:rPr>
                <w:rFonts w:ascii="FreeMono" w:hAnsi="FreeMono"/>
                <w:sz w:val="20"/>
                <w:szCs w:val="20"/>
              </w:rPr>
              <w:t xml:space="preserve"> </w:t>
            </w:r>
          </w:p>
        </w:tc>
      </w:tr>
      <w:tr w:rsidR="00512249" w14:paraId="3A9F071C" w14:textId="77777777">
        <w:tc>
          <w:tcPr>
            <w:tcW w:w="9638" w:type="dxa"/>
            <w:shd w:val="clear" w:color="auto" w:fill="DDDDDD"/>
          </w:tcPr>
          <w:p w14:paraId="0425D668" w14:textId="77777777" w:rsidR="00512249" w:rsidRDefault="005E6FFF">
            <w:pPr>
              <w:pStyle w:val="TableContents"/>
              <w:rPr>
                <w:rFonts w:ascii="FreeMono" w:hAnsi="FreeMono"/>
                <w:sz w:val="20"/>
                <w:szCs w:val="20"/>
              </w:rPr>
            </w:pPr>
            <w:r>
              <w:rPr>
                <w:rFonts w:ascii="FreeMono" w:hAnsi="FreeMono"/>
                <w:color w:val="000000"/>
                <w:sz w:val="20"/>
                <w:szCs w:val="20"/>
              </w:rPr>
              <w:t xml:space="preserve">    &lt;</w:t>
            </w:r>
            <w:proofErr w:type="gramStart"/>
            <w:r>
              <w:rPr>
                <w:rFonts w:ascii="FreeMono" w:hAnsi="FreeMono"/>
                <w:color w:val="C70040"/>
                <w:sz w:val="20"/>
                <w:szCs w:val="20"/>
              </w:rPr>
              <w:t>entry</w:t>
            </w:r>
            <w:proofErr w:type="gramEnd"/>
            <w:r>
              <w:rPr>
                <w:rFonts w:ascii="FreeMono" w:hAnsi="FreeMono"/>
                <w:color w:val="000000"/>
                <w:sz w:val="20"/>
                <w:szCs w:val="20"/>
              </w:rPr>
              <w:t>&gt;</w:t>
            </w:r>
          </w:p>
        </w:tc>
      </w:tr>
      <w:tr w:rsidR="00512249" w14:paraId="1CBE25EA" w14:textId="77777777">
        <w:tc>
          <w:tcPr>
            <w:tcW w:w="9638" w:type="dxa"/>
            <w:shd w:val="clear" w:color="auto" w:fill="DDDDDD"/>
          </w:tcPr>
          <w:p w14:paraId="01E080E9" w14:textId="77777777" w:rsidR="00512249" w:rsidRDefault="005E6FFF">
            <w:pPr>
              <w:pStyle w:val="TableContents"/>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title</w:t>
            </w:r>
            <w:proofErr w:type="spellEnd"/>
            <w:proofErr w:type="gramEnd"/>
            <w:r>
              <w:rPr>
                <w:rFonts w:ascii="FreeMono" w:hAnsi="FreeMono"/>
                <w:color w:val="000000"/>
                <w:sz w:val="20"/>
                <w:szCs w:val="20"/>
              </w:rPr>
              <w:t>&gt;http://country.xy/eli/law/2016/501/001/jo&lt;/</w:t>
            </w:r>
            <w:r>
              <w:rPr>
                <w:rFonts w:ascii="FreeMono" w:hAnsi="FreeMono"/>
                <w:color w:val="C70040"/>
                <w:sz w:val="20"/>
                <w:szCs w:val="20"/>
              </w:rPr>
              <w:t>title</w:t>
            </w:r>
            <w:r>
              <w:rPr>
                <w:rFonts w:ascii="FreeMono" w:hAnsi="FreeMono"/>
                <w:color w:val="000000"/>
                <w:sz w:val="20"/>
                <w:szCs w:val="20"/>
              </w:rPr>
              <w:t>&gt;</w:t>
            </w:r>
          </w:p>
        </w:tc>
      </w:tr>
      <w:tr w:rsidR="00512249" w:rsidRPr="009940D3" w14:paraId="241331D9" w14:textId="77777777">
        <w:tc>
          <w:tcPr>
            <w:tcW w:w="9638" w:type="dxa"/>
            <w:shd w:val="clear" w:color="auto" w:fill="DDDDDD"/>
          </w:tcPr>
          <w:p w14:paraId="45C14F7C" w14:textId="77777777" w:rsidR="00512249" w:rsidRPr="00E50A65" w:rsidRDefault="005E6FFF">
            <w:pPr>
              <w:pStyle w:val="TableContents"/>
              <w:rPr>
                <w:rFonts w:ascii="FreeMono" w:hAnsi="FreeMono"/>
                <w:sz w:val="20"/>
                <w:szCs w:val="20"/>
                <w:lang w:val="en-GB"/>
              </w:rPr>
            </w:pPr>
            <w:r>
              <w:rPr>
                <w:rFonts w:ascii="FreeMono" w:hAnsi="FreeMono"/>
                <w:color w:val="000000"/>
                <w:sz w:val="20"/>
                <w:szCs w:val="20"/>
              </w:rPr>
              <w:t xml:space="preserve">        </w:t>
            </w:r>
            <w:r w:rsidRPr="00E50A65">
              <w:rPr>
                <w:rFonts w:ascii="FreeMono" w:hAnsi="FreeMono"/>
                <w:color w:val="000000"/>
                <w:sz w:val="20"/>
                <w:szCs w:val="20"/>
                <w:lang w:val="en-GB"/>
              </w:rPr>
              <w:t>&lt;</w:t>
            </w:r>
            <w:r w:rsidRPr="00E50A65">
              <w:rPr>
                <w:rFonts w:ascii="FreeMono" w:hAnsi="FreeMono"/>
                <w:color w:val="C70040"/>
                <w:sz w:val="20"/>
                <w:szCs w:val="20"/>
                <w:lang w:val="en-GB"/>
              </w:rPr>
              <w:t>link</w:t>
            </w:r>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href</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"http://country.xy/eli/law/2016/501/001/jo"</w:t>
            </w:r>
            <w:r w:rsidRPr="00E50A65">
              <w:rPr>
                <w:rFonts w:ascii="FreeMono" w:hAnsi="FreeMono"/>
                <w:color w:val="000000"/>
                <w:sz w:val="20"/>
                <w:szCs w:val="20"/>
                <w:lang w:val="en-GB"/>
              </w:rPr>
              <w:t>/&gt;</w:t>
            </w:r>
          </w:p>
        </w:tc>
      </w:tr>
      <w:tr w:rsidR="00512249" w:rsidRPr="009940D3" w14:paraId="40D1D9D1" w14:textId="77777777">
        <w:tc>
          <w:tcPr>
            <w:tcW w:w="9638" w:type="dxa"/>
            <w:shd w:val="clear" w:color="auto" w:fill="DDDDDD"/>
          </w:tcPr>
          <w:p w14:paraId="0F6C1798" w14:textId="77777777" w:rsidR="00512249" w:rsidRPr="00E50A65" w:rsidRDefault="005E6FFF">
            <w:pPr>
              <w:pStyle w:val="TableContents"/>
              <w:rPr>
                <w:rFonts w:ascii="FreeMono" w:hAnsi="FreeMono"/>
                <w:sz w:val="20"/>
                <w:szCs w:val="20"/>
                <w:lang w:val="en-GB"/>
              </w:rPr>
            </w:pPr>
            <w:r w:rsidRPr="00E50A65">
              <w:rPr>
                <w:rFonts w:ascii="FreeMono" w:hAnsi="FreeMono"/>
                <w:color w:val="000000"/>
                <w:sz w:val="20"/>
                <w:szCs w:val="20"/>
                <w:lang w:val="en-GB"/>
              </w:rPr>
              <w:t xml:space="preserve">        &lt;</w:t>
            </w:r>
            <w:r w:rsidRPr="00E50A65">
              <w:rPr>
                <w:rFonts w:ascii="FreeMono" w:hAnsi="FreeMono"/>
                <w:color w:val="C70040"/>
                <w:sz w:val="20"/>
                <w:szCs w:val="20"/>
                <w:lang w:val="en-GB"/>
              </w:rPr>
              <w:t>id</w:t>
            </w:r>
            <w:r w:rsidRPr="00E50A65">
              <w:rPr>
                <w:rFonts w:ascii="FreeMono" w:hAnsi="FreeMono"/>
                <w:color w:val="000000"/>
                <w:sz w:val="20"/>
                <w:szCs w:val="20"/>
                <w:lang w:val="en-GB"/>
              </w:rPr>
              <w:t>&gt;http://country.xy/eli/law/2016/501/001/jo&lt;/</w:t>
            </w:r>
            <w:r w:rsidRPr="00E50A65">
              <w:rPr>
                <w:rFonts w:ascii="FreeMono" w:hAnsi="FreeMono"/>
                <w:color w:val="C70040"/>
                <w:sz w:val="20"/>
                <w:szCs w:val="20"/>
                <w:lang w:val="en-GB"/>
              </w:rPr>
              <w:t>id</w:t>
            </w:r>
            <w:r w:rsidRPr="00E50A65">
              <w:rPr>
                <w:rFonts w:ascii="FreeMono" w:hAnsi="FreeMono"/>
                <w:color w:val="000000"/>
                <w:sz w:val="20"/>
                <w:szCs w:val="20"/>
                <w:lang w:val="en-GB"/>
              </w:rPr>
              <w:t>&gt;</w:t>
            </w:r>
          </w:p>
        </w:tc>
      </w:tr>
      <w:tr w:rsidR="00512249" w14:paraId="40487F9E" w14:textId="77777777">
        <w:tc>
          <w:tcPr>
            <w:tcW w:w="9638" w:type="dxa"/>
            <w:shd w:val="clear" w:color="auto" w:fill="DDDDDD"/>
          </w:tcPr>
          <w:p w14:paraId="4D9DF839" w14:textId="77777777" w:rsidR="00512249" w:rsidRDefault="005E6FFF">
            <w:pPr>
              <w:pStyle w:val="TableContents"/>
              <w:rPr>
                <w:rFonts w:ascii="FreeMono" w:hAnsi="FreeMono"/>
                <w:sz w:val="20"/>
                <w:szCs w:val="20"/>
              </w:rPr>
            </w:pPr>
            <w:r w:rsidRPr="00E50A65">
              <w:rPr>
                <w:rFonts w:ascii="FreeMono" w:hAnsi="FreeMono"/>
                <w:color w:val="000000"/>
                <w:sz w:val="20"/>
                <w:szCs w:val="20"/>
                <w:lang w:val="en-GB"/>
              </w:rPr>
              <w:t xml:space="preserve">        </w:t>
            </w:r>
            <w:r>
              <w:rPr>
                <w:rFonts w:ascii="FreeMono" w:hAnsi="FreeMono"/>
                <w:color w:val="000000"/>
                <w:sz w:val="20"/>
                <w:szCs w:val="20"/>
              </w:rPr>
              <w:t>&lt;</w:t>
            </w:r>
            <w:proofErr w:type="spellStart"/>
            <w:proofErr w:type="gramStart"/>
            <w:r>
              <w:rPr>
                <w:rFonts w:ascii="FreeMono" w:hAnsi="FreeMono"/>
                <w:color w:val="C70040"/>
                <w:sz w:val="20"/>
                <w:szCs w:val="20"/>
              </w:rPr>
              <w:t>updated</w:t>
            </w:r>
            <w:proofErr w:type="spellEnd"/>
            <w:proofErr w:type="gramEnd"/>
            <w:r>
              <w:rPr>
                <w:rFonts w:ascii="FreeMono" w:hAnsi="FreeMono"/>
                <w:color w:val="000000"/>
                <w:sz w:val="20"/>
                <w:szCs w:val="20"/>
              </w:rPr>
              <w:t>&gt;2016-03-06T16:20:00Z&lt;/</w:t>
            </w:r>
            <w:proofErr w:type="spellStart"/>
            <w:r>
              <w:rPr>
                <w:rFonts w:ascii="FreeMono" w:hAnsi="FreeMono"/>
                <w:color w:val="C70040"/>
                <w:sz w:val="20"/>
                <w:szCs w:val="20"/>
              </w:rPr>
              <w:t>updated</w:t>
            </w:r>
            <w:proofErr w:type="spellEnd"/>
            <w:r>
              <w:rPr>
                <w:rFonts w:ascii="FreeMono" w:hAnsi="FreeMono"/>
                <w:color w:val="000000"/>
                <w:sz w:val="20"/>
                <w:szCs w:val="20"/>
              </w:rPr>
              <w:t>&gt;</w:t>
            </w:r>
          </w:p>
        </w:tc>
      </w:tr>
      <w:tr w:rsidR="00512249" w14:paraId="246CA851" w14:textId="77777777">
        <w:tc>
          <w:tcPr>
            <w:tcW w:w="9638" w:type="dxa"/>
            <w:shd w:val="clear" w:color="auto" w:fill="DDDDDD"/>
          </w:tcPr>
          <w:p w14:paraId="3854B33B" w14:textId="77777777" w:rsidR="00512249" w:rsidRDefault="005E6FFF">
            <w:pPr>
              <w:pStyle w:val="TableContents"/>
              <w:rPr>
                <w:rFonts w:ascii="FreeMono" w:hAnsi="FreeMono"/>
                <w:sz w:val="20"/>
                <w:szCs w:val="20"/>
              </w:rPr>
            </w:pPr>
            <w:r>
              <w:rPr>
                <w:rFonts w:ascii="FreeMono" w:hAnsi="FreeMono"/>
                <w:color w:val="000000"/>
                <w:sz w:val="20"/>
                <w:szCs w:val="20"/>
              </w:rPr>
              <w:t xml:space="preserve">    &lt;/</w:t>
            </w:r>
            <w:r>
              <w:rPr>
                <w:rFonts w:ascii="FreeMono" w:hAnsi="FreeMono"/>
                <w:color w:val="C70040"/>
                <w:sz w:val="20"/>
                <w:szCs w:val="20"/>
              </w:rPr>
              <w:t>entry</w:t>
            </w:r>
            <w:r>
              <w:rPr>
                <w:rFonts w:ascii="FreeMono" w:hAnsi="FreeMono"/>
                <w:color w:val="000000"/>
                <w:sz w:val="20"/>
                <w:szCs w:val="20"/>
              </w:rPr>
              <w:t>&gt;</w:t>
            </w:r>
          </w:p>
        </w:tc>
      </w:tr>
      <w:tr w:rsidR="00512249" w14:paraId="4CE0CF20" w14:textId="77777777">
        <w:tc>
          <w:tcPr>
            <w:tcW w:w="9638" w:type="dxa"/>
            <w:shd w:val="clear" w:color="auto" w:fill="DDDDDD"/>
          </w:tcPr>
          <w:p w14:paraId="7781E2A5" w14:textId="77777777" w:rsidR="00512249" w:rsidRDefault="005E6FFF">
            <w:pPr>
              <w:pStyle w:val="TableContents"/>
              <w:rPr>
                <w:rFonts w:ascii="FreeMono" w:hAnsi="FreeMono"/>
                <w:sz w:val="20"/>
                <w:szCs w:val="20"/>
              </w:rPr>
            </w:pPr>
            <w:r>
              <w:rPr>
                <w:rFonts w:ascii="FreeMono" w:hAnsi="FreeMono"/>
                <w:sz w:val="20"/>
                <w:szCs w:val="20"/>
              </w:rPr>
              <w:t xml:space="preserve"> </w:t>
            </w:r>
          </w:p>
        </w:tc>
      </w:tr>
      <w:tr w:rsidR="00512249" w14:paraId="5327B840" w14:textId="77777777">
        <w:tc>
          <w:tcPr>
            <w:tcW w:w="9638" w:type="dxa"/>
            <w:shd w:val="clear" w:color="auto" w:fill="DDDDDD"/>
          </w:tcPr>
          <w:p w14:paraId="6776C9C7" w14:textId="77777777" w:rsidR="00512249" w:rsidRDefault="005E6FFF">
            <w:pPr>
              <w:pStyle w:val="TableContents"/>
              <w:rPr>
                <w:rFonts w:ascii="FreeMono" w:hAnsi="FreeMono"/>
                <w:sz w:val="20"/>
                <w:szCs w:val="20"/>
              </w:rPr>
            </w:pPr>
            <w:r>
              <w:rPr>
                <w:rFonts w:ascii="FreeMono" w:hAnsi="FreeMono"/>
                <w:color w:val="000000"/>
                <w:sz w:val="20"/>
                <w:szCs w:val="20"/>
              </w:rPr>
              <w:t xml:space="preserve">    &lt;</w:t>
            </w:r>
            <w:proofErr w:type="gramStart"/>
            <w:r>
              <w:rPr>
                <w:rFonts w:ascii="FreeMono" w:hAnsi="FreeMono"/>
                <w:color w:val="C70040"/>
                <w:sz w:val="20"/>
                <w:szCs w:val="20"/>
              </w:rPr>
              <w:t>entry</w:t>
            </w:r>
            <w:proofErr w:type="gramEnd"/>
            <w:r>
              <w:rPr>
                <w:rFonts w:ascii="FreeMono" w:hAnsi="FreeMono"/>
                <w:color w:val="000000"/>
                <w:sz w:val="20"/>
                <w:szCs w:val="20"/>
              </w:rPr>
              <w:t>&gt;</w:t>
            </w:r>
          </w:p>
        </w:tc>
      </w:tr>
      <w:tr w:rsidR="00512249" w14:paraId="2C44062F" w14:textId="77777777">
        <w:tc>
          <w:tcPr>
            <w:tcW w:w="9638" w:type="dxa"/>
            <w:shd w:val="clear" w:color="auto" w:fill="DDDDDD"/>
          </w:tcPr>
          <w:p w14:paraId="35D44ABD" w14:textId="77777777" w:rsidR="00512249" w:rsidRDefault="005E6FFF">
            <w:pPr>
              <w:pStyle w:val="TableContents"/>
              <w:rPr>
                <w:rFonts w:ascii="FreeMono" w:hAnsi="FreeMono"/>
                <w:sz w:val="20"/>
                <w:szCs w:val="20"/>
              </w:rPr>
            </w:pPr>
            <w:r>
              <w:rPr>
                <w:rFonts w:ascii="FreeMono" w:hAnsi="FreeMono"/>
                <w:color w:val="000000"/>
                <w:sz w:val="20"/>
                <w:szCs w:val="20"/>
              </w:rPr>
              <w:t xml:space="preserve">        &lt;</w:t>
            </w:r>
            <w:proofErr w:type="spellStart"/>
            <w:proofErr w:type="gramStart"/>
            <w:r>
              <w:rPr>
                <w:rFonts w:ascii="FreeMono" w:hAnsi="FreeMono"/>
                <w:color w:val="C70040"/>
                <w:sz w:val="20"/>
                <w:szCs w:val="20"/>
              </w:rPr>
              <w:t>title</w:t>
            </w:r>
            <w:proofErr w:type="spellEnd"/>
            <w:proofErr w:type="gramEnd"/>
            <w:r>
              <w:rPr>
                <w:rFonts w:ascii="FreeMono" w:hAnsi="FreeMono"/>
                <w:color w:val="000000"/>
                <w:sz w:val="20"/>
                <w:szCs w:val="20"/>
              </w:rPr>
              <w:t>&gt;http://country.xy/eli/decree/2005/199/999/jo&lt;/</w:t>
            </w:r>
            <w:r>
              <w:rPr>
                <w:rFonts w:ascii="FreeMono" w:hAnsi="FreeMono"/>
                <w:color w:val="C70040"/>
                <w:sz w:val="20"/>
                <w:szCs w:val="20"/>
              </w:rPr>
              <w:t>title</w:t>
            </w:r>
            <w:r>
              <w:rPr>
                <w:rFonts w:ascii="FreeMono" w:hAnsi="FreeMono"/>
                <w:color w:val="000000"/>
                <w:sz w:val="20"/>
                <w:szCs w:val="20"/>
              </w:rPr>
              <w:t>&gt;</w:t>
            </w:r>
          </w:p>
        </w:tc>
      </w:tr>
      <w:tr w:rsidR="00512249" w:rsidRPr="009940D3" w14:paraId="56F08582" w14:textId="77777777">
        <w:tc>
          <w:tcPr>
            <w:tcW w:w="9638" w:type="dxa"/>
            <w:shd w:val="clear" w:color="auto" w:fill="DDDDDD"/>
          </w:tcPr>
          <w:p w14:paraId="48AE0487" w14:textId="77777777" w:rsidR="00512249" w:rsidRPr="00E50A65" w:rsidRDefault="005E6FFF">
            <w:pPr>
              <w:pStyle w:val="TableContents"/>
              <w:rPr>
                <w:rFonts w:ascii="FreeMono" w:hAnsi="FreeMono"/>
                <w:sz w:val="20"/>
                <w:szCs w:val="20"/>
                <w:lang w:val="en-GB"/>
              </w:rPr>
            </w:pPr>
            <w:r>
              <w:rPr>
                <w:rFonts w:ascii="FreeMono" w:hAnsi="FreeMono"/>
                <w:color w:val="000000"/>
                <w:sz w:val="20"/>
                <w:szCs w:val="20"/>
              </w:rPr>
              <w:t xml:space="preserve">        </w:t>
            </w:r>
            <w:r w:rsidRPr="00E50A65">
              <w:rPr>
                <w:rFonts w:ascii="FreeMono" w:hAnsi="FreeMono"/>
                <w:color w:val="000000"/>
                <w:sz w:val="20"/>
                <w:szCs w:val="20"/>
                <w:lang w:val="en-GB"/>
              </w:rPr>
              <w:t>&lt;</w:t>
            </w:r>
            <w:r w:rsidRPr="00E50A65">
              <w:rPr>
                <w:rFonts w:ascii="FreeMono" w:hAnsi="FreeMono"/>
                <w:color w:val="C70040"/>
                <w:sz w:val="20"/>
                <w:szCs w:val="20"/>
                <w:lang w:val="en-GB"/>
              </w:rPr>
              <w:t>link</w:t>
            </w:r>
            <w:r w:rsidRPr="00E50A65">
              <w:rPr>
                <w:rFonts w:ascii="FreeMono" w:hAnsi="FreeMono"/>
                <w:color w:val="000000"/>
                <w:sz w:val="20"/>
                <w:szCs w:val="20"/>
                <w:lang w:val="en-GB"/>
              </w:rPr>
              <w:t xml:space="preserve"> </w:t>
            </w:r>
            <w:proofErr w:type="spellStart"/>
            <w:r w:rsidRPr="00E50A65">
              <w:rPr>
                <w:rFonts w:ascii="FreeMono" w:hAnsi="FreeMono"/>
                <w:color w:val="427E00"/>
                <w:sz w:val="20"/>
                <w:szCs w:val="20"/>
                <w:lang w:val="en-GB"/>
              </w:rPr>
              <w:t>href</w:t>
            </w:r>
            <w:proofErr w:type="spellEnd"/>
            <w:r w:rsidRPr="00E50A65">
              <w:rPr>
                <w:rFonts w:ascii="FreeMono" w:hAnsi="FreeMono"/>
                <w:color w:val="000000"/>
                <w:sz w:val="20"/>
                <w:szCs w:val="20"/>
                <w:lang w:val="en-GB"/>
              </w:rPr>
              <w:t>=</w:t>
            </w:r>
            <w:r w:rsidRPr="00E50A65">
              <w:rPr>
                <w:rFonts w:ascii="FreeMono" w:hAnsi="FreeMono"/>
                <w:color w:val="8F8634"/>
                <w:sz w:val="20"/>
                <w:szCs w:val="20"/>
                <w:lang w:val="en-GB"/>
              </w:rPr>
              <w:t>"http://country.xy/eli/decree/2005/199/999/jo"</w:t>
            </w:r>
            <w:r w:rsidRPr="00E50A65">
              <w:rPr>
                <w:rFonts w:ascii="FreeMono" w:hAnsi="FreeMono"/>
                <w:color w:val="000000"/>
                <w:sz w:val="20"/>
                <w:szCs w:val="20"/>
                <w:lang w:val="en-GB"/>
              </w:rPr>
              <w:t>/&gt;</w:t>
            </w:r>
          </w:p>
        </w:tc>
      </w:tr>
      <w:tr w:rsidR="00512249" w:rsidRPr="009940D3" w14:paraId="55FC433D" w14:textId="77777777">
        <w:tc>
          <w:tcPr>
            <w:tcW w:w="9638" w:type="dxa"/>
            <w:shd w:val="clear" w:color="auto" w:fill="DDDDDD"/>
          </w:tcPr>
          <w:p w14:paraId="643EBD97" w14:textId="77777777" w:rsidR="00512249" w:rsidRPr="00E50A65" w:rsidRDefault="005E6FFF">
            <w:pPr>
              <w:pStyle w:val="TableContents"/>
              <w:rPr>
                <w:rFonts w:ascii="FreeMono" w:hAnsi="FreeMono"/>
                <w:sz w:val="20"/>
                <w:szCs w:val="20"/>
                <w:lang w:val="en-GB"/>
              </w:rPr>
            </w:pPr>
            <w:r w:rsidRPr="00E50A65">
              <w:rPr>
                <w:rFonts w:ascii="FreeMono" w:hAnsi="FreeMono"/>
                <w:color w:val="000000"/>
                <w:sz w:val="20"/>
                <w:szCs w:val="20"/>
                <w:lang w:val="en-GB"/>
              </w:rPr>
              <w:t xml:space="preserve">        &lt;</w:t>
            </w:r>
            <w:r w:rsidRPr="00E50A65">
              <w:rPr>
                <w:rFonts w:ascii="FreeMono" w:hAnsi="FreeMono"/>
                <w:color w:val="C70040"/>
                <w:sz w:val="20"/>
                <w:szCs w:val="20"/>
                <w:lang w:val="en-GB"/>
              </w:rPr>
              <w:t>id</w:t>
            </w:r>
            <w:r w:rsidRPr="00E50A65">
              <w:rPr>
                <w:rFonts w:ascii="FreeMono" w:hAnsi="FreeMono"/>
                <w:color w:val="000000"/>
                <w:sz w:val="20"/>
                <w:szCs w:val="20"/>
                <w:lang w:val="en-GB"/>
              </w:rPr>
              <w:t>&gt;http://country.xy/eli/decree/2005/199/999/jo&lt;/</w:t>
            </w:r>
            <w:r w:rsidRPr="00E50A65">
              <w:rPr>
                <w:rFonts w:ascii="FreeMono" w:hAnsi="FreeMono"/>
                <w:color w:val="C70040"/>
                <w:sz w:val="20"/>
                <w:szCs w:val="20"/>
                <w:lang w:val="en-GB"/>
              </w:rPr>
              <w:t>id</w:t>
            </w:r>
            <w:r w:rsidRPr="00E50A65">
              <w:rPr>
                <w:rFonts w:ascii="FreeMono" w:hAnsi="FreeMono"/>
                <w:color w:val="000000"/>
                <w:sz w:val="20"/>
                <w:szCs w:val="20"/>
                <w:lang w:val="en-GB"/>
              </w:rPr>
              <w:t>&gt;</w:t>
            </w:r>
          </w:p>
        </w:tc>
      </w:tr>
      <w:tr w:rsidR="00512249" w14:paraId="74C12199" w14:textId="77777777">
        <w:tc>
          <w:tcPr>
            <w:tcW w:w="9638" w:type="dxa"/>
            <w:shd w:val="clear" w:color="auto" w:fill="DDDDDD"/>
          </w:tcPr>
          <w:p w14:paraId="49AC5EE4" w14:textId="77777777" w:rsidR="00512249" w:rsidRDefault="005E6FFF">
            <w:pPr>
              <w:pStyle w:val="TableContents"/>
              <w:rPr>
                <w:rFonts w:ascii="FreeMono" w:hAnsi="FreeMono"/>
                <w:sz w:val="20"/>
                <w:szCs w:val="20"/>
              </w:rPr>
            </w:pPr>
            <w:r w:rsidRPr="00E50A65">
              <w:rPr>
                <w:rFonts w:ascii="FreeMono" w:hAnsi="FreeMono"/>
                <w:color w:val="000000"/>
                <w:sz w:val="20"/>
                <w:szCs w:val="20"/>
                <w:lang w:val="en-GB"/>
              </w:rPr>
              <w:t xml:space="preserve">        </w:t>
            </w:r>
            <w:r>
              <w:rPr>
                <w:rFonts w:ascii="FreeMono" w:hAnsi="FreeMono"/>
                <w:color w:val="000000"/>
                <w:sz w:val="20"/>
                <w:szCs w:val="20"/>
              </w:rPr>
              <w:t>&lt;</w:t>
            </w:r>
            <w:proofErr w:type="spellStart"/>
            <w:proofErr w:type="gramStart"/>
            <w:r>
              <w:rPr>
                <w:rFonts w:ascii="FreeMono" w:hAnsi="FreeMono"/>
                <w:color w:val="C70040"/>
                <w:sz w:val="20"/>
                <w:szCs w:val="20"/>
              </w:rPr>
              <w:t>updated</w:t>
            </w:r>
            <w:proofErr w:type="spellEnd"/>
            <w:proofErr w:type="gramEnd"/>
            <w:r>
              <w:rPr>
                <w:rFonts w:ascii="FreeMono" w:hAnsi="FreeMono"/>
                <w:color w:val="000000"/>
                <w:sz w:val="20"/>
                <w:szCs w:val="20"/>
              </w:rPr>
              <w:t>&gt;2005-09-06T16:20:00Z&lt;/</w:t>
            </w:r>
            <w:proofErr w:type="spellStart"/>
            <w:r>
              <w:rPr>
                <w:rFonts w:ascii="FreeMono" w:hAnsi="FreeMono"/>
                <w:color w:val="C70040"/>
                <w:sz w:val="20"/>
                <w:szCs w:val="20"/>
              </w:rPr>
              <w:t>updated</w:t>
            </w:r>
            <w:proofErr w:type="spellEnd"/>
            <w:r>
              <w:rPr>
                <w:rFonts w:ascii="FreeMono" w:hAnsi="FreeMono"/>
                <w:color w:val="000000"/>
                <w:sz w:val="20"/>
                <w:szCs w:val="20"/>
              </w:rPr>
              <w:t>&gt;</w:t>
            </w:r>
          </w:p>
        </w:tc>
      </w:tr>
      <w:tr w:rsidR="00512249" w14:paraId="2B4C3F71" w14:textId="77777777">
        <w:tc>
          <w:tcPr>
            <w:tcW w:w="9638" w:type="dxa"/>
            <w:shd w:val="clear" w:color="auto" w:fill="DDDDDD"/>
          </w:tcPr>
          <w:p w14:paraId="3032E371" w14:textId="77777777" w:rsidR="00512249" w:rsidRDefault="005E6FFF">
            <w:pPr>
              <w:pStyle w:val="TableContents"/>
              <w:rPr>
                <w:rFonts w:ascii="FreeMono" w:hAnsi="FreeMono"/>
                <w:sz w:val="20"/>
                <w:szCs w:val="20"/>
              </w:rPr>
            </w:pPr>
            <w:r>
              <w:rPr>
                <w:rFonts w:ascii="FreeMono" w:hAnsi="FreeMono"/>
                <w:color w:val="000000"/>
                <w:sz w:val="20"/>
                <w:szCs w:val="20"/>
              </w:rPr>
              <w:t xml:space="preserve">    &lt;/</w:t>
            </w:r>
            <w:r>
              <w:rPr>
                <w:rFonts w:ascii="FreeMono" w:hAnsi="FreeMono"/>
                <w:color w:val="C70040"/>
                <w:sz w:val="20"/>
                <w:szCs w:val="20"/>
              </w:rPr>
              <w:t>entry</w:t>
            </w:r>
            <w:r>
              <w:rPr>
                <w:rFonts w:ascii="FreeMono" w:hAnsi="FreeMono"/>
                <w:color w:val="000000"/>
                <w:sz w:val="20"/>
                <w:szCs w:val="20"/>
              </w:rPr>
              <w:t>&gt;</w:t>
            </w:r>
          </w:p>
        </w:tc>
      </w:tr>
      <w:tr w:rsidR="00512249" w14:paraId="29538F8C" w14:textId="77777777">
        <w:tc>
          <w:tcPr>
            <w:tcW w:w="9638" w:type="dxa"/>
            <w:shd w:val="clear" w:color="auto" w:fill="DDDDDD"/>
          </w:tcPr>
          <w:p w14:paraId="272AA047" w14:textId="77777777" w:rsidR="00512249" w:rsidRDefault="005E6FFF">
            <w:pPr>
              <w:pStyle w:val="TableContents"/>
              <w:rPr>
                <w:rFonts w:ascii="FreeMono" w:hAnsi="FreeMono"/>
                <w:sz w:val="20"/>
                <w:szCs w:val="20"/>
              </w:rPr>
            </w:pPr>
            <w:r>
              <w:rPr>
                <w:rFonts w:ascii="FreeMono" w:hAnsi="FreeMono"/>
                <w:sz w:val="20"/>
                <w:szCs w:val="20"/>
              </w:rPr>
              <w:t xml:space="preserve"> </w:t>
            </w:r>
          </w:p>
        </w:tc>
      </w:tr>
      <w:tr w:rsidR="00512249" w14:paraId="4E0427A0" w14:textId="77777777">
        <w:tc>
          <w:tcPr>
            <w:tcW w:w="9638" w:type="dxa"/>
            <w:shd w:val="clear" w:color="auto" w:fill="DDDDDD"/>
          </w:tcPr>
          <w:p w14:paraId="05B6B9D7" w14:textId="77777777" w:rsidR="00512249" w:rsidRDefault="005E6FFF">
            <w:pPr>
              <w:pStyle w:val="TableContents"/>
              <w:rPr>
                <w:rFonts w:ascii="FreeMono" w:hAnsi="FreeMono"/>
                <w:sz w:val="20"/>
                <w:szCs w:val="20"/>
              </w:rPr>
            </w:pPr>
            <w:r>
              <w:rPr>
                <w:rFonts w:ascii="FreeMono" w:hAnsi="FreeMono"/>
                <w:color w:val="000000"/>
                <w:sz w:val="20"/>
                <w:szCs w:val="20"/>
              </w:rPr>
              <w:t>&lt;/</w:t>
            </w:r>
            <w:proofErr w:type="spellStart"/>
            <w:r>
              <w:rPr>
                <w:rFonts w:ascii="FreeMono" w:hAnsi="FreeMono"/>
                <w:color w:val="C70040"/>
                <w:sz w:val="20"/>
                <w:szCs w:val="20"/>
              </w:rPr>
              <w:t>feed</w:t>
            </w:r>
            <w:proofErr w:type="spellEnd"/>
            <w:r>
              <w:rPr>
                <w:rFonts w:ascii="FreeMono" w:hAnsi="FreeMono"/>
                <w:color w:val="000000"/>
                <w:sz w:val="20"/>
                <w:szCs w:val="20"/>
              </w:rPr>
              <w:t>&gt;</w:t>
            </w:r>
          </w:p>
        </w:tc>
      </w:tr>
    </w:tbl>
    <w:p w14:paraId="1070F9A6" w14:textId="77777777" w:rsidR="00512249" w:rsidRDefault="00512249">
      <w:pPr>
        <w:pStyle w:val="Standard"/>
      </w:pPr>
    </w:p>
    <w:p w14:paraId="59260495" w14:textId="77777777" w:rsidR="00512249" w:rsidRDefault="00512249">
      <w:pPr>
        <w:pStyle w:val="Standard"/>
      </w:pPr>
    </w:p>
    <w:p w14:paraId="228AB993" w14:textId="77777777" w:rsidR="00512249" w:rsidRDefault="00512249">
      <w:pPr>
        <w:pStyle w:val="Standard"/>
      </w:pPr>
    </w:p>
    <w:p w14:paraId="3EFDF007" w14:textId="77777777" w:rsidR="00512249" w:rsidRDefault="005E6FFF">
      <w:pPr>
        <w:pStyle w:val="Titre3"/>
      </w:pPr>
      <w:bookmarkStart w:id="172" w:name="__RefHeading___Toc2452_3445478498"/>
      <w:bookmarkStart w:id="173" w:name="_Toc93314786"/>
      <w:r>
        <w:t xml:space="preserve">ELI Update Atom </w:t>
      </w:r>
      <w:proofErr w:type="spellStart"/>
      <w:r>
        <w:t>feed</w:t>
      </w:r>
      <w:proofErr w:type="spellEnd"/>
      <w:r>
        <w:t xml:space="preserve"> </w:t>
      </w:r>
      <w:proofErr w:type="spellStart"/>
      <w:r>
        <w:t>conformance</w:t>
      </w:r>
      <w:bookmarkEnd w:id="172"/>
      <w:bookmarkEnd w:id="173"/>
      <w:proofErr w:type="spellEnd"/>
    </w:p>
    <w:p w14:paraId="2EEE1C27" w14:textId="77777777" w:rsidR="00512249" w:rsidRPr="00E50A65" w:rsidRDefault="005E6FFF">
      <w:pPr>
        <w:pStyle w:val="Textbody"/>
        <w:rPr>
          <w:lang w:val="en-GB"/>
        </w:rPr>
      </w:pPr>
      <w:r w:rsidRPr="00E50A65">
        <w:rPr>
          <w:lang w:val="en-GB"/>
        </w:rPr>
        <w:t>To be conformant, an ELI Update Atom feed MUST adhere to the specifications described in this section.</w:t>
      </w:r>
    </w:p>
    <w:p w14:paraId="7FBAD550" w14:textId="77777777" w:rsidR="00512249" w:rsidRPr="00E50A65" w:rsidRDefault="005E6FFF">
      <w:pPr>
        <w:pStyle w:val="Textbody"/>
        <w:rPr>
          <w:rFonts w:ascii="Liberation Sans" w:eastAsia="Noto Sans CJK SC" w:hAnsi="Liberation Sans"/>
          <w:i/>
          <w:iCs/>
          <w:u w:val="single"/>
          <w:lang w:val="en-GB"/>
        </w:rPr>
      </w:pPr>
      <w:r w:rsidRPr="00E50A65">
        <w:rPr>
          <w:rFonts w:ascii="Liberation Sans" w:eastAsia="Noto Sans CJK SC" w:hAnsi="Liberation Sans"/>
          <w:i/>
          <w:iCs/>
          <w:u w:val="single"/>
          <w:lang w:val="en-GB"/>
        </w:rPr>
        <w:t>Conform to the Atom format</w:t>
      </w:r>
    </w:p>
    <w:p w14:paraId="3D965367" w14:textId="77777777" w:rsidR="00512249" w:rsidRPr="00E50A65" w:rsidRDefault="005E6FFF">
      <w:pPr>
        <w:pStyle w:val="Textbody"/>
        <w:rPr>
          <w:lang w:val="en-GB"/>
        </w:rPr>
      </w:pPr>
      <w:r w:rsidRPr="00E50A65">
        <w:rPr>
          <w:lang w:val="en-GB"/>
        </w:rPr>
        <w:t xml:space="preserve">An ELI update Atom feed MUST conform to </w:t>
      </w:r>
      <w:r w:rsidR="00BA1D14">
        <w:fldChar w:fldCharType="begin"/>
      </w:r>
      <w:r w:rsidR="00BA1D14" w:rsidRPr="009940D3">
        <w:rPr>
          <w:lang w:val="en-GB"/>
          <w:rPrChange w:id="174" w:author="Thomas Francart" w:date="2022-02-11T14:42:00Z">
            <w:rPr/>
          </w:rPrChange>
        </w:rPr>
        <w:instrText xml:space="preserve"> HYPERLINK "https://datatracker.ietf.org/doc/html/rfc4287" </w:instrText>
      </w:r>
      <w:r w:rsidR="00BA1D14">
        <w:fldChar w:fldCharType="separate"/>
      </w:r>
      <w:r w:rsidRPr="00E50A65">
        <w:rPr>
          <w:lang w:val="en-GB"/>
        </w:rPr>
        <w:t>the Atom specification</w:t>
      </w:r>
      <w:r w:rsidR="00BA1D14">
        <w:rPr>
          <w:lang w:val="en-GB"/>
        </w:rPr>
        <w:fldChar w:fldCharType="end"/>
      </w:r>
      <w:r w:rsidRPr="00E50A65">
        <w:rPr>
          <w:lang w:val="en-GB"/>
        </w:rPr>
        <w:t xml:space="preserve"> for which a </w:t>
      </w:r>
      <w:r w:rsidR="00BA1D14">
        <w:fldChar w:fldCharType="begin"/>
      </w:r>
      <w:r w:rsidR="00BA1D14" w:rsidRPr="009940D3">
        <w:rPr>
          <w:lang w:val="en-GB"/>
          <w:rPrChange w:id="175" w:author="Thomas Francart" w:date="2022-02-11T14:42:00Z">
            <w:rPr/>
          </w:rPrChange>
        </w:rPr>
        <w:instrText xml:space="preserve"> HYPERLINK "https://validator.w3.org/feed/" </w:instrText>
      </w:r>
      <w:r w:rsidR="00BA1D14">
        <w:fldChar w:fldCharType="separate"/>
      </w:r>
      <w:r w:rsidRPr="00E50A65">
        <w:rPr>
          <w:lang w:val="en-GB"/>
        </w:rPr>
        <w:t>validator</w:t>
      </w:r>
      <w:r w:rsidR="00BA1D14">
        <w:rPr>
          <w:lang w:val="en-GB"/>
        </w:rPr>
        <w:fldChar w:fldCharType="end"/>
      </w:r>
      <w:r w:rsidRPr="00E50A65">
        <w:rPr>
          <w:lang w:val="en-GB"/>
        </w:rPr>
        <w:t xml:space="preserve"> is provided on the W3C website.</w:t>
      </w:r>
    </w:p>
    <w:p w14:paraId="4B0A5B47" w14:textId="77777777" w:rsidR="00512249" w:rsidRPr="00E50A65" w:rsidRDefault="005E6FFF">
      <w:pPr>
        <w:pStyle w:val="Textbody"/>
        <w:rPr>
          <w:lang w:val="en-GB"/>
        </w:rPr>
      </w:pPr>
      <w:r w:rsidRPr="00E50A65">
        <w:rPr>
          <w:rFonts w:ascii="Liberation Sans" w:eastAsia="Noto Sans CJK SC" w:hAnsi="Liberation Sans"/>
          <w:i/>
          <w:iCs/>
          <w:u w:val="single"/>
          <w:lang w:val="en-GB"/>
        </w:rPr>
        <w:t>Provide minimal header information</w:t>
      </w:r>
    </w:p>
    <w:p w14:paraId="675C89DC" w14:textId="77777777" w:rsidR="00512249" w:rsidRPr="00E50A65" w:rsidRDefault="005E6FFF">
      <w:pPr>
        <w:pStyle w:val="Standard"/>
        <w:rPr>
          <w:lang w:val="en-GB"/>
        </w:rPr>
      </w:pPr>
      <w:r w:rsidRPr="00E50A65">
        <w:rPr>
          <w:lang w:val="en-GB"/>
        </w:rPr>
        <w:t xml:space="preserve">The feed root element MUST contain the mandatory Atom elements </w:t>
      </w:r>
      <w:proofErr w:type="gramStart"/>
      <w:r w:rsidRPr="00E50A65">
        <w:rPr>
          <w:lang w:val="en-GB"/>
        </w:rPr>
        <w:t>below :</w:t>
      </w:r>
      <w:proofErr w:type="gramEnd"/>
    </w:p>
    <w:p w14:paraId="6421994E" w14:textId="77777777" w:rsidR="00512249" w:rsidRPr="00E50A65" w:rsidRDefault="005E6FFF">
      <w:pPr>
        <w:pStyle w:val="Standard"/>
        <w:numPr>
          <w:ilvl w:val="0"/>
          <w:numId w:val="10"/>
        </w:numPr>
        <w:rPr>
          <w:lang w:val="en-GB"/>
        </w:rPr>
      </w:pPr>
      <w:proofErr w:type="gramStart"/>
      <w:r w:rsidRPr="00E50A65">
        <w:rPr>
          <w:rFonts w:ascii="FreeMono" w:hAnsi="FreeMono"/>
          <w:lang w:val="en-GB"/>
        </w:rPr>
        <w:t>title </w:t>
      </w:r>
      <w:r w:rsidRPr="00E50A65">
        <w:rPr>
          <w:lang w:val="en-GB"/>
        </w:rPr>
        <w:t>:</w:t>
      </w:r>
      <w:proofErr w:type="gramEnd"/>
      <w:r w:rsidRPr="00E50A65">
        <w:rPr>
          <w:lang w:val="en-GB"/>
        </w:rPr>
        <w:t xml:space="preserve"> the title of the feed, in any </w:t>
      </w:r>
      <w:proofErr w:type="spellStart"/>
      <w:r w:rsidRPr="00E50A65">
        <w:rPr>
          <w:lang w:val="en-GB"/>
        </w:rPr>
        <w:t>langage</w:t>
      </w:r>
      <w:proofErr w:type="spellEnd"/>
      <w:r w:rsidRPr="00E50A65">
        <w:rPr>
          <w:lang w:val="en-GB"/>
        </w:rPr>
        <w:t>.</w:t>
      </w:r>
    </w:p>
    <w:p w14:paraId="7803441D" w14:textId="77777777" w:rsidR="00512249" w:rsidRPr="00E50A65" w:rsidRDefault="005E6FFF">
      <w:pPr>
        <w:pStyle w:val="Standard"/>
        <w:numPr>
          <w:ilvl w:val="0"/>
          <w:numId w:val="10"/>
        </w:numPr>
        <w:rPr>
          <w:lang w:val="en-GB"/>
        </w:rPr>
      </w:pPr>
      <w:r w:rsidRPr="00E50A65">
        <w:rPr>
          <w:rFonts w:ascii="FreeMono" w:hAnsi="FreeMono"/>
          <w:lang w:val="en-GB"/>
        </w:rPr>
        <w:t xml:space="preserve">link </w:t>
      </w:r>
      <w:proofErr w:type="spellStart"/>
      <w:r w:rsidRPr="00E50A65">
        <w:rPr>
          <w:rFonts w:ascii="FreeMono" w:hAnsi="FreeMono"/>
          <w:lang w:val="en-GB"/>
        </w:rPr>
        <w:t>rel</w:t>
      </w:r>
      <w:proofErr w:type="spellEnd"/>
      <w:r w:rsidRPr="00E50A65">
        <w:rPr>
          <w:rFonts w:ascii="FreeMono" w:hAnsi="FreeMono"/>
          <w:lang w:val="en-GB"/>
        </w:rPr>
        <w:t>="self</w:t>
      </w:r>
      <w:proofErr w:type="gramStart"/>
      <w:r w:rsidRPr="00E50A65">
        <w:rPr>
          <w:rFonts w:ascii="FreeMono" w:hAnsi="FreeMono"/>
          <w:lang w:val="en-GB"/>
        </w:rPr>
        <w:t>"</w:t>
      </w:r>
      <w:r w:rsidRPr="00E50A65">
        <w:rPr>
          <w:lang w:val="en-GB"/>
        </w:rPr>
        <w:t> :</w:t>
      </w:r>
      <w:proofErr w:type="gramEnd"/>
      <w:r w:rsidRPr="00E50A65">
        <w:rPr>
          <w:lang w:val="en-GB"/>
        </w:rPr>
        <w:t xml:space="preserve"> the URL at which the ELI Update Atom feed is published (see below)</w:t>
      </w:r>
    </w:p>
    <w:p w14:paraId="3058F343" w14:textId="77777777" w:rsidR="00512249" w:rsidRPr="00E50A65" w:rsidRDefault="005E6FFF">
      <w:pPr>
        <w:pStyle w:val="Standard"/>
        <w:numPr>
          <w:ilvl w:val="0"/>
          <w:numId w:val="10"/>
        </w:numPr>
        <w:rPr>
          <w:lang w:val="en-GB"/>
        </w:rPr>
      </w:pPr>
      <w:proofErr w:type="gramStart"/>
      <w:r w:rsidRPr="00E50A65">
        <w:rPr>
          <w:rFonts w:ascii="FreeMono" w:hAnsi="FreeMono"/>
          <w:lang w:val="en-GB"/>
        </w:rPr>
        <w:t>updated </w:t>
      </w:r>
      <w:r w:rsidRPr="00E50A65">
        <w:rPr>
          <w:lang w:val="en-GB"/>
        </w:rPr>
        <w:t>:</w:t>
      </w:r>
      <w:proofErr w:type="gramEnd"/>
      <w:r w:rsidRPr="00E50A65">
        <w:rPr>
          <w:lang w:val="en-GB"/>
        </w:rPr>
        <w:t xml:space="preserve"> the date of the most recent entry in the feed</w:t>
      </w:r>
    </w:p>
    <w:p w14:paraId="5F792C60" w14:textId="77777777" w:rsidR="00512249" w:rsidRPr="00E50A65" w:rsidRDefault="005E6FFF">
      <w:pPr>
        <w:pStyle w:val="Standard"/>
        <w:numPr>
          <w:ilvl w:val="0"/>
          <w:numId w:val="10"/>
        </w:numPr>
        <w:rPr>
          <w:lang w:val="en-GB"/>
        </w:rPr>
      </w:pPr>
      <w:r w:rsidRPr="00E50A65">
        <w:rPr>
          <w:rFonts w:ascii="FreeMono" w:hAnsi="FreeMono"/>
          <w:lang w:val="en-GB"/>
        </w:rPr>
        <w:t>author/</w:t>
      </w:r>
      <w:proofErr w:type="gramStart"/>
      <w:r w:rsidRPr="00E50A65">
        <w:rPr>
          <w:rFonts w:ascii="FreeMono" w:hAnsi="FreeMono"/>
          <w:lang w:val="en-GB"/>
        </w:rPr>
        <w:t>name </w:t>
      </w:r>
      <w:r w:rsidRPr="00E50A65">
        <w:rPr>
          <w:lang w:val="en-GB"/>
        </w:rPr>
        <w:t>:</w:t>
      </w:r>
      <w:proofErr w:type="gramEnd"/>
      <w:r w:rsidRPr="00E50A65">
        <w:rPr>
          <w:lang w:val="en-GB"/>
        </w:rPr>
        <w:t xml:space="preserve"> the name of the service in charge of publishing the ELI update feed</w:t>
      </w:r>
    </w:p>
    <w:p w14:paraId="46A85350" w14:textId="77777777" w:rsidR="00512249" w:rsidRDefault="005E6FFF">
      <w:pPr>
        <w:pStyle w:val="Standard"/>
        <w:numPr>
          <w:ilvl w:val="0"/>
          <w:numId w:val="10"/>
        </w:numPr>
      </w:pPr>
      <w:proofErr w:type="gramStart"/>
      <w:r w:rsidRPr="00E50A65">
        <w:rPr>
          <w:rFonts w:ascii="FreeMono" w:hAnsi="FreeMono"/>
          <w:lang w:val="en-GB"/>
        </w:rPr>
        <w:t>id </w:t>
      </w:r>
      <w:r w:rsidRPr="00E50A65">
        <w:rPr>
          <w:lang w:val="en-GB"/>
        </w:rPr>
        <w:t>:</w:t>
      </w:r>
      <w:proofErr w:type="gramEnd"/>
      <w:r w:rsidRPr="00E50A65">
        <w:rPr>
          <w:lang w:val="en-GB"/>
        </w:rPr>
        <w:t xml:space="preserve"> a unique ID for the feed. This is not the same as the publication URL of the feed, as the id should remain the same if the feed changes URL or is copied or republished. </w:t>
      </w:r>
      <w:r>
        <w:t xml:space="preserve">The id SHOULD </w:t>
      </w:r>
      <w:proofErr w:type="spellStart"/>
      <w:r>
        <w:t>be</w:t>
      </w:r>
      <w:proofErr w:type="spellEnd"/>
      <w:r>
        <w:t xml:space="preserve"> </w:t>
      </w:r>
      <w:proofErr w:type="spellStart"/>
      <w:r>
        <w:t>generated</w:t>
      </w:r>
      <w:proofErr w:type="spellEnd"/>
      <w:r>
        <w:t xml:space="preserve"> the </w:t>
      </w:r>
      <w:proofErr w:type="spellStart"/>
      <w:r>
        <w:t>following</w:t>
      </w:r>
      <w:proofErr w:type="spellEnd"/>
      <w:r>
        <w:t xml:space="preserve"> </w:t>
      </w:r>
      <w:proofErr w:type="spellStart"/>
      <w:r>
        <w:t>way</w:t>
      </w:r>
      <w:proofErr w:type="spellEnd"/>
      <w:r>
        <w:t> :</w:t>
      </w:r>
    </w:p>
    <w:p w14:paraId="4291083E" w14:textId="77777777" w:rsidR="00512249" w:rsidRDefault="005E6FFF">
      <w:pPr>
        <w:pStyle w:val="Standard"/>
        <w:numPr>
          <w:ilvl w:val="1"/>
          <w:numId w:val="10"/>
        </w:numPr>
      </w:pPr>
      <w:proofErr w:type="gramStart"/>
      <w:r>
        <w:t>use</w:t>
      </w:r>
      <w:proofErr w:type="gramEnd"/>
      <w:r>
        <w:t xml:space="preserve"> </w:t>
      </w:r>
      <w:proofErr w:type="spellStart"/>
      <w:r>
        <w:t>scheme</w:t>
      </w:r>
      <w:proofErr w:type="spellEnd"/>
      <w:r>
        <w:t xml:space="preserve"> « </w:t>
      </w:r>
      <w:proofErr w:type="spellStart"/>
      <w:r>
        <w:rPr>
          <w:rFonts w:ascii="FreeMono" w:hAnsi="FreeMono"/>
        </w:rPr>
        <w:t>urn</w:t>
      </w:r>
      <w:proofErr w:type="spellEnd"/>
      <w:r>
        <w:rPr>
          <w:rFonts w:ascii="FreeMono" w:hAnsi="FreeMono"/>
        </w:rPr>
        <w:t>:</w:t>
      </w:r>
      <w:r>
        <w:t> »</w:t>
      </w:r>
    </w:p>
    <w:p w14:paraId="50F606BE" w14:textId="77777777" w:rsidR="00512249" w:rsidRPr="00E50A65" w:rsidRDefault="005E6FFF">
      <w:pPr>
        <w:pStyle w:val="Standard"/>
        <w:numPr>
          <w:ilvl w:val="1"/>
          <w:numId w:val="10"/>
        </w:numPr>
        <w:rPr>
          <w:lang w:val="en-GB"/>
        </w:rPr>
      </w:pPr>
      <w:r w:rsidRPr="00E50A65">
        <w:rPr>
          <w:lang w:val="en-GB"/>
        </w:rPr>
        <w:t>append the domain name of the website where the feed is published, with dots replaced by hyphens (e.g. « country-</w:t>
      </w:r>
      <w:proofErr w:type="spellStart"/>
      <w:r w:rsidRPr="00E50A65">
        <w:rPr>
          <w:lang w:val="en-GB"/>
        </w:rPr>
        <w:t>xy</w:t>
      </w:r>
      <w:proofErr w:type="spellEnd"/>
      <w:r w:rsidRPr="00E50A65">
        <w:rPr>
          <w:lang w:val="en-GB"/>
        </w:rPr>
        <w:t> » and not « </w:t>
      </w:r>
      <w:proofErr w:type="spellStart"/>
      <w:proofErr w:type="gramStart"/>
      <w:r w:rsidRPr="00E50A65">
        <w:rPr>
          <w:lang w:val="en-GB"/>
        </w:rPr>
        <w:t>country.xy</w:t>
      </w:r>
      <w:proofErr w:type="spellEnd"/>
      <w:proofErr w:type="gramEnd"/>
      <w:r w:rsidRPr="00E50A65">
        <w:rPr>
          <w:lang w:val="en-GB"/>
        </w:rPr>
        <w:t> »)</w:t>
      </w:r>
    </w:p>
    <w:p w14:paraId="096D8729" w14:textId="77777777" w:rsidR="00512249" w:rsidRPr="00E50A65" w:rsidRDefault="005E6FFF">
      <w:pPr>
        <w:pStyle w:val="Standard"/>
        <w:numPr>
          <w:ilvl w:val="1"/>
          <w:numId w:val="10"/>
        </w:numPr>
        <w:rPr>
          <w:lang w:val="en-GB"/>
        </w:rPr>
      </w:pPr>
      <w:r w:rsidRPr="00E50A65">
        <w:rPr>
          <w:lang w:val="en-GB"/>
        </w:rPr>
        <w:t>append « </w:t>
      </w:r>
      <w:proofErr w:type="spellStart"/>
      <w:proofErr w:type="gramStart"/>
      <w:r w:rsidRPr="00E50A65">
        <w:rPr>
          <w:rFonts w:ascii="FreeMono" w:hAnsi="FreeMono"/>
          <w:lang w:val="en-GB"/>
        </w:rPr>
        <w:t>eli:eli</w:t>
      </w:r>
      <w:proofErr w:type="gramEnd"/>
      <w:r w:rsidRPr="00E50A65">
        <w:rPr>
          <w:rFonts w:ascii="FreeMono" w:hAnsi="FreeMono"/>
          <w:lang w:val="en-GB"/>
        </w:rPr>
        <w:t>-update-feed</w:t>
      </w:r>
      <w:proofErr w:type="spellEnd"/>
      <w:r w:rsidRPr="00E50A65">
        <w:rPr>
          <w:lang w:val="en-GB"/>
        </w:rPr>
        <w:t> »</w:t>
      </w:r>
    </w:p>
    <w:p w14:paraId="49E6E518" w14:textId="77777777" w:rsidR="00512249" w:rsidRPr="00E50A65" w:rsidRDefault="00512249">
      <w:pPr>
        <w:pStyle w:val="Standard"/>
        <w:rPr>
          <w:lang w:val="en-GB"/>
        </w:rPr>
      </w:pPr>
    </w:p>
    <w:p w14:paraId="39EFA236" w14:textId="77777777" w:rsidR="00512249" w:rsidRPr="00E50A65" w:rsidRDefault="005E6FFF">
      <w:pPr>
        <w:pStyle w:val="Standard"/>
        <w:rPr>
          <w:lang w:val="en-GB"/>
        </w:rPr>
      </w:pPr>
      <w:r w:rsidRPr="00E50A65">
        <w:rPr>
          <w:lang w:val="en-GB"/>
        </w:rPr>
        <w:t>Other Atom attributes MAY be used in the feed header.</w:t>
      </w:r>
    </w:p>
    <w:p w14:paraId="392EB8F3" w14:textId="77777777" w:rsidR="00512249" w:rsidRPr="00E50A65" w:rsidRDefault="005E6FFF">
      <w:pPr>
        <w:pStyle w:val="Standard"/>
        <w:rPr>
          <w:lang w:val="en-GB"/>
        </w:rPr>
      </w:pPr>
      <w:r w:rsidRPr="00E50A65">
        <w:rPr>
          <w:lang w:val="en-GB"/>
        </w:rPr>
        <w:t>Other XML elements (not in the Atom namespace) MAY be used in the feed.</w:t>
      </w:r>
    </w:p>
    <w:p w14:paraId="507A191E" w14:textId="77777777" w:rsidR="00512249" w:rsidRPr="00E50A65" w:rsidRDefault="00512249">
      <w:pPr>
        <w:pStyle w:val="Standard"/>
        <w:rPr>
          <w:lang w:val="en-GB"/>
        </w:rPr>
      </w:pPr>
    </w:p>
    <w:p w14:paraId="772281BE" w14:textId="77777777" w:rsidR="00512249" w:rsidRPr="00E50A65" w:rsidRDefault="005E6FFF">
      <w:pPr>
        <w:pStyle w:val="Textbody"/>
        <w:rPr>
          <w:lang w:val="en-GB"/>
        </w:rPr>
      </w:pPr>
      <w:r w:rsidRPr="00E50A65">
        <w:rPr>
          <w:rFonts w:ascii="Liberation Sans" w:eastAsia="Noto Sans CJK SC" w:hAnsi="Liberation Sans"/>
          <w:i/>
          <w:iCs/>
          <w:u w:val="single"/>
          <w:lang w:val="en-GB"/>
        </w:rPr>
        <w:t>Provide minimal entry information</w:t>
      </w:r>
    </w:p>
    <w:p w14:paraId="01D83ACE" w14:textId="77777777" w:rsidR="00512249" w:rsidRPr="00E50A65" w:rsidRDefault="005E6FFF">
      <w:pPr>
        <w:pStyle w:val="Standard"/>
        <w:rPr>
          <w:lang w:val="en-GB"/>
        </w:rPr>
      </w:pPr>
      <w:r w:rsidRPr="00E50A65">
        <w:rPr>
          <w:lang w:val="en-GB"/>
        </w:rPr>
        <w:t xml:space="preserve">Each entry element in the feed MUST contain the following mandatory XML </w:t>
      </w:r>
      <w:proofErr w:type="gramStart"/>
      <w:r w:rsidRPr="00E50A65">
        <w:rPr>
          <w:lang w:val="en-GB"/>
        </w:rPr>
        <w:t>elements :</w:t>
      </w:r>
      <w:proofErr w:type="gramEnd"/>
    </w:p>
    <w:p w14:paraId="5F54B026" w14:textId="77777777" w:rsidR="00512249" w:rsidRPr="00E50A65" w:rsidRDefault="005E6FFF">
      <w:pPr>
        <w:pStyle w:val="Standard"/>
        <w:numPr>
          <w:ilvl w:val="0"/>
          <w:numId w:val="11"/>
        </w:numPr>
        <w:rPr>
          <w:lang w:val="en-GB"/>
        </w:rPr>
      </w:pPr>
      <w:r w:rsidRPr="00E50A65">
        <w:rPr>
          <w:rFonts w:ascii="FreeMono" w:hAnsi="FreeMono"/>
          <w:lang w:val="en-GB"/>
        </w:rPr>
        <w:t xml:space="preserve">link </w:t>
      </w:r>
      <w:proofErr w:type="spellStart"/>
      <w:r w:rsidRPr="00E50A65">
        <w:rPr>
          <w:rFonts w:ascii="FreeMono" w:hAnsi="FreeMono"/>
          <w:lang w:val="en-GB"/>
        </w:rPr>
        <w:t>href</w:t>
      </w:r>
      <w:proofErr w:type="spellEnd"/>
      <w:r w:rsidRPr="00E50A65">
        <w:rPr>
          <w:rFonts w:ascii="FreeMono" w:hAnsi="FreeMono"/>
          <w:lang w:val="en-GB"/>
        </w:rPr>
        <w:t>="…</w:t>
      </w:r>
      <w:proofErr w:type="gramStart"/>
      <w:r w:rsidRPr="00E50A65">
        <w:rPr>
          <w:rFonts w:ascii="FreeMono" w:hAnsi="FreeMono"/>
          <w:lang w:val="en-GB"/>
        </w:rPr>
        <w:t>"</w:t>
      </w:r>
      <w:r w:rsidRPr="00E50A65">
        <w:rPr>
          <w:lang w:val="en-GB"/>
        </w:rPr>
        <w:t> :</w:t>
      </w:r>
      <w:proofErr w:type="gramEnd"/>
      <w:r w:rsidRPr="00E50A65">
        <w:rPr>
          <w:lang w:val="en-GB"/>
        </w:rPr>
        <w:t xml:space="preserve"> MUST be the ELI of the legal resource</w:t>
      </w:r>
    </w:p>
    <w:p w14:paraId="4EF68E4D" w14:textId="77777777" w:rsidR="00512249" w:rsidRPr="00E50A65" w:rsidRDefault="005E6FFF">
      <w:pPr>
        <w:pStyle w:val="Standard"/>
        <w:numPr>
          <w:ilvl w:val="0"/>
          <w:numId w:val="11"/>
        </w:numPr>
        <w:rPr>
          <w:lang w:val="en-GB"/>
        </w:rPr>
      </w:pPr>
      <w:proofErr w:type="gramStart"/>
      <w:r w:rsidRPr="00E50A65">
        <w:rPr>
          <w:rFonts w:ascii="FreeMono" w:hAnsi="FreeMono"/>
          <w:lang w:val="en-GB"/>
        </w:rPr>
        <w:t>id </w:t>
      </w:r>
      <w:r w:rsidRPr="00E50A65">
        <w:rPr>
          <w:lang w:val="en-GB"/>
        </w:rPr>
        <w:t>:</w:t>
      </w:r>
      <w:proofErr w:type="gramEnd"/>
      <w:r w:rsidRPr="00E50A65">
        <w:rPr>
          <w:lang w:val="en-GB"/>
        </w:rPr>
        <w:t xml:space="preserve"> MUST be the ELI of the legal resource</w:t>
      </w:r>
    </w:p>
    <w:p w14:paraId="63BE116A" w14:textId="77777777" w:rsidR="00512249" w:rsidRPr="00E50A65" w:rsidRDefault="005E6FFF">
      <w:pPr>
        <w:pStyle w:val="Standard"/>
        <w:numPr>
          <w:ilvl w:val="0"/>
          <w:numId w:val="11"/>
        </w:numPr>
        <w:rPr>
          <w:lang w:val="en-GB"/>
        </w:rPr>
      </w:pPr>
      <w:proofErr w:type="gramStart"/>
      <w:r w:rsidRPr="00E50A65">
        <w:rPr>
          <w:rFonts w:ascii="FreeMono" w:hAnsi="FreeMono"/>
          <w:lang w:val="en-GB"/>
        </w:rPr>
        <w:t>title </w:t>
      </w:r>
      <w:r w:rsidRPr="00E50A65">
        <w:rPr>
          <w:lang w:val="en-GB"/>
        </w:rPr>
        <w:t>:</w:t>
      </w:r>
      <w:proofErr w:type="gramEnd"/>
      <w:r w:rsidRPr="00E50A65">
        <w:rPr>
          <w:lang w:val="en-GB"/>
        </w:rPr>
        <w:t xml:space="preserve"> SHOULD be the title of the legal resource, but MAY be the ELI of the legal resource if the title it not easily available</w:t>
      </w:r>
    </w:p>
    <w:p w14:paraId="0DAEE980" w14:textId="77777777" w:rsidR="00512249" w:rsidRPr="00E50A65" w:rsidRDefault="005E6FFF">
      <w:pPr>
        <w:pStyle w:val="Standard"/>
        <w:numPr>
          <w:ilvl w:val="0"/>
          <w:numId w:val="11"/>
        </w:numPr>
        <w:rPr>
          <w:lang w:val="en-GB"/>
        </w:rPr>
      </w:pPr>
      <w:proofErr w:type="gramStart"/>
      <w:r w:rsidRPr="00E50A65">
        <w:rPr>
          <w:rFonts w:ascii="FreeMono" w:hAnsi="FreeMono"/>
          <w:lang w:val="en-GB"/>
        </w:rPr>
        <w:t>updated </w:t>
      </w:r>
      <w:r w:rsidRPr="00E50A65">
        <w:rPr>
          <w:lang w:val="en-GB"/>
        </w:rPr>
        <w:t>:</w:t>
      </w:r>
      <w:proofErr w:type="gramEnd"/>
      <w:r w:rsidRPr="00E50A65">
        <w:rPr>
          <w:lang w:val="en-GB"/>
        </w:rPr>
        <w:t xml:space="preserve"> MUST be the date of publication or last update of the legal resource</w:t>
      </w:r>
    </w:p>
    <w:p w14:paraId="0A408CC0" w14:textId="77777777" w:rsidR="00512249" w:rsidRPr="00E50A65" w:rsidRDefault="00512249">
      <w:pPr>
        <w:pStyle w:val="Standard"/>
        <w:rPr>
          <w:lang w:val="en-GB"/>
        </w:rPr>
      </w:pPr>
    </w:p>
    <w:p w14:paraId="69644C88" w14:textId="77777777" w:rsidR="00512249" w:rsidRPr="00E50A65" w:rsidRDefault="005E6FFF">
      <w:pPr>
        <w:pStyle w:val="Standard"/>
        <w:rPr>
          <w:lang w:val="en-GB"/>
        </w:rPr>
      </w:pPr>
      <w:r w:rsidRPr="00E50A65">
        <w:rPr>
          <w:lang w:val="en-GB"/>
        </w:rPr>
        <w:t>Other Atom attributes MAY be used in each entry.</w:t>
      </w:r>
    </w:p>
    <w:p w14:paraId="47D8F2BE" w14:textId="77777777" w:rsidR="00512249" w:rsidRPr="00E50A65" w:rsidRDefault="005E6FFF">
      <w:pPr>
        <w:pStyle w:val="Standard"/>
        <w:rPr>
          <w:lang w:val="en-GB"/>
        </w:rPr>
      </w:pPr>
      <w:r w:rsidRPr="00E50A65">
        <w:rPr>
          <w:lang w:val="en-GB"/>
        </w:rPr>
        <w:t>Other XML elements (not in the Atom namespace) MAY be used in each entry.</w:t>
      </w:r>
    </w:p>
    <w:p w14:paraId="68E54E18" w14:textId="77777777" w:rsidR="00512249" w:rsidRPr="00E50A65" w:rsidRDefault="00512249">
      <w:pPr>
        <w:pStyle w:val="Standard"/>
        <w:rPr>
          <w:lang w:val="en-GB"/>
        </w:rPr>
      </w:pPr>
    </w:p>
    <w:p w14:paraId="3FF1DE36" w14:textId="77777777" w:rsidR="00512249" w:rsidRPr="00E50A65" w:rsidRDefault="005E6FFF">
      <w:pPr>
        <w:pStyle w:val="Titre4"/>
        <w:rPr>
          <w:lang w:val="en-GB"/>
        </w:rPr>
      </w:pPr>
      <w:bookmarkStart w:id="176" w:name="__RefHeading___Toc2454_3445478498"/>
      <w:r w:rsidRPr="00E50A65">
        <w:rPr>
          <w:lang w:val="en-GB"/>
        </w:rPr>
        <w:t>Publish under /</w:t>
      </w:r>
      <w:proofErr w:type="spellStart"/>
      <w:r w:rsidRPr="00E50A65">
        <w:rPr>
          <w:lang w:val="en-GB"/>
        </w:rPr>
        <w:t>eli</w:t>
      </w:r>
      <w:proofErr w:type="spellEnd"/>
      <w:r w:rsidRPr="00E50A65">
        <w:rPr>
          <w:lang w:val="en-GB"/>
        </w:rPr>
        <w:t>/</w:t>
      </w:r>
      <w:proofErr w:type="spellStart"/>
      <w:r w:rsidRPr="00E50A65">
        <w:rPr>
          <w:lang w:val="en-GB"/>
        </w:rPr>
        <w:t>eli</w:t>
      </w:r>
      <w:proofErr w:type="spellEnd"/>
      <w:r w:rsidRPr="00E50A65">
        <w:rPr>
          <w:lang w:val="en-GB"/>
        </w:rPr>
        <w:t>-update-</w:t>
      </w:r>
      <w:proofErr w:type="spellStart"/>
      <w:r w:rsidRPr="00E50A65">
        <w:rPr>
          <w:lang w:val="en-GB"/>
        </w:rPr>
        <w:t>feed.atom</w:t>
      </w:r>
      <w:bookmarkEnd w:id="176"/>
      <w:proofErr w:type="spellEnd"/>
    </w:p>
    <w:p w14:paraId="3CE6A23F" w14:textId="33183652" w:rsidR="00512249" w:rsidRDefault="005E6FFF">
      <w:pPr>
        <w:pStyle w:val="Standard"/>
        <w:rPr>
          <w:rFonts w:ascii="FreeMono" w:hAnsi="FreeMono"/>
          <w:lang w:val="en-GB"/>
        </w:rPr>
      </w:pPr>
      <w:r w:rsidRPr="00E50A65">
        <w:rPr>
          <w:lang w:val="en-GB"/>
        </w:rPr>
        <w:t xml:space="preserve">The feed </w:t>
      </w:r>
      <w:r w:rsidR="007F51E5">
        <w:rPr>
          <w:lang w:val="en-GB"/>
        </w:rPr>
        <w:t>SHOULD</w:t>
      </w:r>
      <w:r w:rsidR="007F51E5" w:rsidRPr="00E50A65">
        <w:rPr>
          <w:lang w:val="en-GB"/>
        </w:rPr>
        <w:t xml:space="preserve"> </w:t>
      </w:r>
      <w:r w:rsidRPr="00E50A65">
        <w:rPr>
          <w:lang w:val="en-GB"/>
        </w:rPr>
        <w:t xml:space="preserve">be provided at the URI </w:t>
      </w:r>
      <w:r w:rsidR="007F51E5">
        <w:rPr>
          <w:lang w:val="en-GB"/>
        </w:rPr>
        <w:t>…</w:t>
      </w:r>
      <w:r w:rsidRPr="00E50A65">
        <w:rPr>
          <w:rFonts w:ascii="FreeMono" w:hAnsi="FreeMono"/>
          <w:lang w:val="en-GB"/>
        </w:rPr>
        <w:t>/</w:t>
      </w:r>
      <w:proofErr w:type="spellStart"/>
      <w:r w:rsidRPr="00E50A65">
        <w:rPr>
          <w:rFonts w:ascii="FreeMono" w:hAnsi="FreeMono"/>
          <w:lang w:val="en-GB"/>
        </w:rPr>
        <w:t>eli</w:t>
      </w:r>
      <w:proofErr w:type="spellEnd"/>
      <w:r w:rsidRPr="00E50A65">
        <w:rPr>
          <w:rFonts w:ascii="FreeMono" w:hAnsi="FreeMono"/>
          <w:lang w:val="en-GB"/>
        </w:rPr>
        <w:t>/</w:t>
      </w:r>
      <w:proofErr w:type="spellStart"/>
      <w:r w:rsidRPr="00E50A65">
        <w:rPr>
          <w:rFonts w:ascii="FreeMono" w:hAnsi="FreeMono"/>
          <w:lang w:val="en-GB"/>
        </w:rPr>
        <w:t>eli</w:t>
      </w:r>
      <w:proofErr w:type="spellEnd"/>
      <w:r w:rsidRPr="00E50A65">
        <w:rPr>
          <w:rFonts w:ascii="FreeMono" w:hAnsi="FreeMono"/>
          <w:lang w:val="en-GB"/>
        </w:rPr>
        <w:t>-update-</w:t>
      </w:r>
      <w:proofErr w:type="spellStart"/>
      <w:r w:rsidRPr="00E50A65">
        <w:rPr>
          <w:rFonts w:ascii="FreeMono" w:hAnsi="FreeMono"/>
          <w:lang w:val="en-GB"/>
        </w:rPr>
        <w:t>feed.atom</w:t>
      </w:r>
      <w:proofErr w:type="spellEnd"/>
      <w:r w:rsidR="007F51E5">
        <w:rPr>
          <w:rFonts w:ascii="FreeMono" w:hAnsi="FreeMono"/>
          <w:lang w:val="en-GB"/>
        </w:rPr>
        <w:t xml:space="preserve"> (that is, under the same domain name as the ELI sitemap).</w:t>
      </w:r>
    </w:p>
    <w:p w14:paraId="3755D5B1" w14:textId="77777777" w:rsidR="007F51E5" w:rsidRDefault="007F51E5">
      <w:pPr>
        <w:pStyle w:val="Standard"/>
        <w:rPr>
          <w:rFonts w:ascii="FreeMono" w:hAnsi="FreeMono"/>
          <w:lang w:val="en-GB"/>
        </w:rPr>
      </w:pPr>
    </w:p>
    <w:p w14:paraId="28B37F26" w14:textId="76068ED0" w:rsidR="007F51E5" w:rsidRPr="00E50A65" w:rsidRDefault="007F51E5">
      <w:pPr>
        <w:pStyle w:val="Standard"/>
        <w:rPr>
          <w:lang w:val="en-GB"/>
        </w:rPr>
      </w:pPr>
      <w:r>
        <w:rPr>
          <w:rFonts w:ascii="FreeMono" w:hAnsi="FreeMono"/>
          <w:lang w:val="en-GB"/>
        </w:rPr>
        <w:t xml:space="preserve">This is not a mandatory requirement. The ELI update feed MAY be provided under another domain name, </w:t>
      </w:r>
      <w:proofErr w:type="gramStart"/>
      <w:r>
        <w:rPr>
          <w:rFonts w:ascii="FreeMono" w:hAnsi="FreeMono"/>
          <w:lang w:val="en-GB"/>
        </w:rPr>
        <w:t>as long as</w:t>
      </w:r>
      <w:proofErr w:type="gramEnd"/>
      <w:r>
        <w:rPr>
          <w:rFonts w:ascii="FreeMono" w:hAnsi="FreeMono"/>
          <w:lang w:val="en-GB"/>
        </w:rPr>
        <w:t xml:space="preserve"> it is advertised properly in the ELI registry (see below).</w:t>
      </w:r>
    </w:p>
    <w:p w14:paraId="76EB228D" w14:textId="77777777" w:rsidR="00512249" w:rsidRPr="00E50A65" w:rsidRDefault="005E6FFF">
      <w:pPr>
        <w:pStyle w:val="Standard"/>
        <w:rPr>
          <w:lang w:val="en-GB"/>
        </w:rPr>
      </w:pPr>
      <w:r w:rsidRPr="00E50A65">
        <w:rPr>
          <w:lang w:val="en-GB"/>
        </w:rPr>
        <w:t xml:space="preserve"> </w:t>
      </w:r>
    </w:p>
    <w:p w14:paraId="359968FE" w14:textId="77777777" w:rsidR="00512249" w:rsidRPr="00E50A65" w:rsidRDefault="005E6FFF">
      <w:pPr>
        <w:pStyle w:val="Titre4"/>
        <w:rPr>
          <w:lang w:val="en-GB"/>
        </w:rPr>
      </w:pPr>
      <w:bookmarkStart w:id="177" w:name="__RefHeading___Toc2456_3445478498"/>
      <w:r w:rsidRPr="00E50A65">
        <w:rPr>
          <w:lang w:val="en-GB"/>
        </w:rPr>
        <w:t>Update daily</w:t>
      </w:r>
      <w:bookmarkEnd w:id="177"/>
    </w:p>
    <w:p w14:paraId="595DB628" w14:textId="77777777" w:rsidR="00512249" w:rsidRPr="00E50A65" w:rsidRDefault="005E6FFF">
      <w:pPr>
        <w:pStyle w:val="Standard"/>
        <w:rPr>
          <w:lang w:val="en-GB"/>
        </w:rPr>
      </w:pPr>
      <w:r w:rsidRPr="00E50A65">
        <w:rPr>
          <w:lang w:val="en-GB"/>
        </w:rPr>
        <w:t xml:space="preserve">The ELI Update Atom feed MUST be updated </w:t>
      </w:r>
      <w:proofErr w:type="gramStart"/>
      <w:r w:rsidRPr="00E50A65">
        <w:rPr>
          <w:lang w:val="en-GB"/>
        </w:rPr>
        <w:t>on a daily basis</w:t>
      </w:r>
      <w:proofErr w:type="gramEnd"/>
      <w:r w:rsidRPr="00E50A65">
        <w:rPr>
          <w:lang w:val="en-GB"/>
        </w:rPr>
        <w:t>.</w:t>
      </w:r>
    </w:p>
    <w:p w14:paraId="7B220D38" w14:textId="77777777" w:rsidR="00512249" w:rsidRPr="00E50A65" w:rsidRDefault="00512249">
      <w:pPr>
        <w:pStyle w:val="Standard"/>
        <w:rPr>
          <w:lang w:val="en-GB"/>
        </w:rPr>
      </w:pPr>
    </w:p>
    <w:p w14:paraId="646224BD" w14:textId="77777777" w:rsidR="00512249" w:rsidRPr="00E50A65" w:rsidRDefault="005E6FFF">
      <w:pPr>
        <w:pStyle w:val="Titre4"/>
        <w:rPr>
          <w:lang w:val="en-GB"/>
        </w:rPr>
      </w:pPr>
      <w:bookmarkStart w:id="178" w:name="__RefHeading___Toc2458_3445478498"/>
      <w:r w:rsidRPr="00E50A65">
        <w:rPr>
          <w:lang w:val="en-GB"/>
        </w:rPr>
        <w:t>Keep 60 days of history in the feed</w:t>
      </w:r>
      <w:bookmarkEnd w:id="178"/>
    </w:p>
    <w:p w14:paraId="24284931" w14:textId="177ABA42" w:rsidR="00512249" w:rsidRPr="00E50A65" w:rsidRDefault="005E6FFF">
      <w:pPr>
        <w:pStyle w:val="Standard"/>
        <w:rPr>
          <w:lang w:val="en-GB"/>
        </w:rPr>
      </w:pPr>
      <w:r w:rsidRPr="00E50A65">
        <w:rPr>
          <w:lang w:val="en-GB"/>
        </w:rPr>
        <w:t xml:space="preserve">The feed MUST contain at </w:t>
      </w:r>
      <w:r w:rsidRPr="00BA1D14">
        <w:rPr>
          <w:lang w:val="en-GB"/>
        </w:rPr>
        <w:t xml:space="preserve">least </w:t>
      </w:r>
      <w:r w:rsidRPr="00BA1D14">
        <w:rPr>
          <w:shd w:val="clear" w:color="auto" w:fill="FFFF00"/>
          <w:lang w:val="en-GB"/>
        </w:rPr>
        <w:t>60 days of history of legal resources updates</w:t>
      </w:r>
      <w:r w:rsidRPr="00E50A65">
        <w:rPr>
          <w:lang w:val="en-GB"/>
        </w:rPr>
        <w:t>.</w:t>
      </w:r>
      <w:ins w:id="179" w:author="Thomas Francart" w:date="2022-02-11T15:28:00Z">
        <w:r w:rsidR="001E5B18">
          <w:rPr>
            <w:lang w:val="en-GB"/>
          </w:rPr>
          <w:t xml:space="preserve"> This corresponds to one full cycle of the sitemap update, plus one cy</w:t>
        </w:r>
      </w:ins>
      <w:ins w:id="180" w:author="Thomas Francart" w:date="2022-02-11T15:29:00Z">
        <w:r w:rsidR="001E5B18">
          <w:rPr>
            <w:lang w:val="en-GB"/>
          </w:rPr>
          <w:t>cle of additional buffer.</w:t>
        </w:r>
      </w:ins>
    </w:p>
    <w:p w14:paraId="388CB12C" w14:textId="77777777" w:rsidR="00512249" w:rsidRPr="00E50A65" w:rsidRDefault="00512249">
      <w:pPr>
        <w:pStyle w:val="Standard"/>
        <w:rPr>
          <w:lang w:val="en-GB"/>
        </w:rPr>
      </w:pPr>
    </w:p>
    <w:p w14:paraId="0875ACB2" w14:textId="77777777" w:rsidR="00512249" w:rsidRPr="00E50A65" w:rsidRDefault="005E6FFF">
      <w:pPr>
        <w:pStyle w:val="Standard"/>
        <w:rPr>
          <w:lang w:val="en-GB"/>
        </w:rPr>
      </w:pPr>
      <w:r w:rsidRPr="00E50A65">
        <w:rPr>
          <w:lang w:val="en-GB"/>
        </w:rPr>
        <w:t>This time frame allows a data consumer that has retrieved an ELI sitemap, possibly one month old, and possibly involving a few days of processing time, to be sure to not miss any update to a legal resource since the ELI sitemap was last updated.</w:t>
      </w:r>
    </w:p>
    <w:p w14:paraId="256ED59F" w14:textId="77777777" w:rsidR="00512249" w:rsidRPr="00E50A65" w:rsidRDefault="00512249">
      <w:pPr>
        <w:pStyle w:val="Textbody"/>
        <w:rPr>
          <w:lang w:val="en-GB"/>
        </w:rPr>
      </w:pPr>
    </w:p>
    <w:p w14:paraId="28060E01" w14:textId="77777777" w:rsidR="00512249" w:rsidRPr="00E50A65" w:rsidRDefault="005E6FFF">
      <w:pPr>
        <w:pStyle w:val="Titre4"/>
        <w:rPr>
          <w:lang w:val="en-GB"/>
        </w:rPr>
      </w:pPr>
      <w:bookmarkStart w:id="181" w:name="__RefHeading___Toc2460_3445478498"/>
      <w:r w:rsidRPr="00E50A65">
        <w:rPr>
          <w:lang w:val="en-GB"/>
        </w:rPr>
        <w:t>Provide one ELI update feed per ELI sitemap</w:t>
      </w:r>
      <w:bookmarkEnd w:id="181"/>
    </w:p>
    <w:p w14:paraId="0B53FCA8" w14:textId="007C9E38" w:rsidR="00512249" w:rsidRDefault="005E6FFF">
      <w:pPr>
        <w:pStyle w:val="Standard"/>
        <w:rPr>
          <w:ins w:id="182" w:author="Thomas Francart" w:date="2022-01-17T11:42:00Z"/>
          <w:lang w:val="en-GB"/>
        </w:rPr>
      </w:pPr>
      <w:r w:rsidRPr="00E50A65">
        <w:rPr>
          <w:lang w:val="en-GB"/>
        </w:rPr>
        <w:t>If multiple ELI sitemaps are provided, because ELIs are published in multiple domains or multiple websites, then one corresponding ELI update feed MUST be published for each ELI sitemap.</w:t>
      </w:r>
    </w:p>
    <w:p w14:paraId="47CE76A0" w14:textId="77777777" w:rsidR="00D06ED4" w:rsidRDefault="00D06ED4">
      <w:pPr>
        <w:pStyle w:val="Standard"/>
        <w:rPr>
          <w:ins w:id="183" w:author="Thomas Francart" w:date="2022-01-17T11:39:00Z"/>
          <w:lang w:val="en-GB"/>
        </w:rPr>
      </w:pPr>
    </w:p>
    <w:p w14:paraId="3ABFB874" w14:textId="6C4E0948" w:rsidR="007B6D12" w:rsidRPr="00E50A65" w:rsidRDefault="007B6D12" w:rsidP="007B6D12">
      <w:pPr>
        <w:pStyle w:val="Titre4"/>
        <w:rPr>
          <w:lang w:val="en-GB"/>
        </w:rPr>
      </w:pPr>
      <w:r w:rsidRPr="00E50A65">
        <w:rPr>
          <w:lang w:val="en-GB"/>
        </w:rPr>
        <w:t xml:space="preserve">Advertise the ELI </w:t>
      </w:r>
      <w:r>
        <w:rPr>
          <w:lang w:val="en-GB"/>
        </w:rPr>
        <w:t>Update feed(s)</w:t>
      </w:r>
      <w:r w:rsidRPr="00E50A65">
        <w:rPr>
          <w:lang w:val="en-GB"/>
        </w:rPr>
        <w:t xml:space="preserve"> location</w:t>
      </w:r>
    </w:p>
    <w:p w14:paraId="6EE22EF4" w14:textId="6B4CFE26" w:rsidR="007B6D12" w:rsidRPr="00E50A65" w:rsidRDefault="007B6D12">
      <w:pPr>
        <w:pStyle w:val="Standard"/>
        <w:rPr>
          <w:lang w:val="en-GB"/>
        </w:rPr>
      </w:pPr>
      <w:r w:rsidRPr="00E50A65">
        <w:rPr>
          <w:lang w:val="en-GB"/>
        </w:rPr>
        <w:t xml:space="preserve">The ELI </w:t>
      </w:r>
      <w:r>
        <w:rPr>
          <w:lang w:val="en-GB"/>
        </w:rPr>
        <w:t>update feed(s)</w:t>
      </w:r>
      <w:r w:rsidRPr="00E50A65">
        <w:rPr>
          <w:lang w:val="en-GB"/>
        </w:rPr>
        <w:t xml:space="preserve"> location MUST be advertised by the ELI provider, and MUST be notified to the ELI registry in Eur-Lex</w:t>
      </w:r>
      <w:r>
        <w:rPr>
          <w:lang w:val="en-GB"/>
        </w:rPr>
        <w:t>, in relation to the corresponding ELI sitemap file</w:t>
      </w:r>
      <w:r w:rsidR="007F51E5">
        <w:rPr>
          <w:lang w:val="en-GB"/>
        </w:rPr>
        <w:t xml:space="preserve"> (that is, the notification MUST advertise a pair of </w:t>
      </w:r>
      <w:proofErr w:type="gramStart"/>
      <w:r w:rsidR="007F51E5">
        <w:rPr>
          <w:lang w:val="en-GB"/>
        </w:rPr>
        <w:t>URL :</w:t>
      </w:r>
      <w:proofErr w:type="gramEnd"/>
      <w:r w:rsidR="007F51E5">
        <w:rPr>
          <w:lang w:val="en-GB"/>
        </w:rPr>
        <w:t xml:space="preserve"> the sitemap URL and the corresponding Atom feed URL).</w:t>
      </w:r>
    </w:p>
    <w:p w14:paraId="301066AA" w14:textId="77777777" w:rsidR="00512249" w:rsidRPr="00E50A65" w:rsidRDefault="00512249">
      <w:pPr>
        <w:pStyle w:val="Textbody"/>
        <w:rPr>
          <w:lang w:val="en-GB"/>
        </w:rPr>
      </w:pPr>
    </w:p>
    <w:p w14:paraId="003F52FD" w14:textId="77777777" w:rsidR="00512249" w:rsidRPr="00E50A65" w:rsidRDefault="005E6FFF">
      <w:pPr>
        <w:pStyle w:val="Titre3"/>
        <w:rPr>
          <w:lang w:val="en-GB"/>
        </w:rPr>
      </w:pPr>
      <w:bookmarkStart w:id="184" w:name="__RefHeading___Toc2462_3445478498"/>
      <w:bookmarkStart w:id="185" w:name="_Toc93314787"/>
      <w:r w:rsidRPr="00E50A65">
        <w:rPr>
          <w:lang w:val="en-GB"/>
        </w:rPr>
        <w:t>Case of massive updates to the complete dataset</w:t>
      </w:r>
      <w:bookmarkEnd w:id="184"/>
      <w:bookmarkEnd w:id="185"/>
    </w:p>
    <w:p w14:paraId="185F757A" w14:textId="77777777" w:rsidR="00512249" w:rsidRPr="00E50A65" w:rsidRDefault="005E6FFF">
      <w:pPr>
        <w:pStyle w:val="Standard"/>
        <w:rPr>
          <w:lang w:val="en-GB"/>
        </w:rPr>
      </w:pPr>
      <w:r w:rsidRPr="00E50A65">
        <w:rPr>
          <w:lang w:val="en-GB"/>
        </w:rPr>
        <w:t xml:space="preserve">The ELI Update Atom Feed is intended to notify clients about new legal resources, or update on (metadata of) legal resources, </w:t>
      </w:r>
      <w:proofErr w:type="gramStart"/>
      <w:r w:rsidRPr="00E50A65">
        <w:rPr>
          <w:lang w:val="en-GB"/>
        </w:rPr>
        <w:t>e.g.</w:t>
      </w:r>
      <w:proofErr w:type="gramEnd"/>
      <w:r w:rsidRPr="00E50A65">
        <w:rPr>
          <w:lang w:val="en-GB"/>
        </w:rPr>
        <w:t xml:space="preserve"> a keyword was added. It is not meant to notify clients in case there is a massive update of the entire dataset for technical reasons, for example when a new metadata is added on all resources, or when the data model undergoes a significant </w:t>
      </w:r>
      <w:proofErr w:type="gramStart"/>
      <w:r w:rsidRPr="00E50A65">
        <w:rPr>
          <w:lang w:val="en-GB"/>
        </w:rPr>
        <w:t>evolution</w:t>
      </w:r>
      <w:proofErr w:type="gramEnd"/>
      <w:r w:rsidRPr="00E50A65">
        <w:rPr>
          <w:lang w:val="en-GB"/>
        </w:rPr>
        <w:t xml:space="preserve"> and the backlog is reprocessed.</w:t>
      </w:r>
    </w:p>
    <w:p w14:paraId="212A7A54" w14:textId="77777777" w:rsidR="00512249" w:rsidRPr="00E50A65" w:rsidRDefault="00512249">
      <w:pPr>
        <w:pStyle w:val="Standard"/>
        <w:rPr>
          <w:lang w:val="en-GB"/>
        </w:rPr>
      </w:pPr>
    </w:p>
    <w:p w14:paraId="75A3A26A" w14:textId="77777777" w:rsidR="00512249" w:rsidRPr="00E50A65" w:rsidRDefault="005E6FFF">
      <w:pPr>
        <w:pStyle w:val="Standard"/>
        <w:rPr>
          <w:lang w:val="en-GB"/>
        </w:rPr>
      </w:pPr>
      <w:r w:rsidRPr="00E50A65">
        <w:rPr>
          <w:lang w:val="en-GB"/>
        </w:rPr>
        <w:t>In this case, the client should do a complete update of the dataset by starting from the sitemap again to go through the complete list of URIs.</w:t>
      </w:r>
    </w:p>
    <w:p w14:paraId="219AADE0" w14:textId="77777777" w:rsidR="00512249" w:rsidRPr="00E50A65" w:rsidRDefault="00512249">
      <w:pPr>
        <w:pStyle w:val="Standard"/>
        <w:rPr>
          <w:lang w:val="en-GB"/>
        </w:rPr>
      </w:pPr>
    </w:p>
    <w:p w14:paraId="460D3D78" w14:textId="7A83A7B5" w:rsidR="00512249" w:rsidRPr="00E50A65" w:rsidRDefault="005E6FFF">
      <w:pPr>
        <w:pStyle w:val="Standard"/>
        <w:rPr>
          <w:lang w:val="en-GB"/>
        </w:rPr>
      </w:pPr>
      <w:r w:rsidRPr="00E50A65">
        <w:rPr>
          <w:lang w:val="en-GB"/>
        </w:rPr>
        <w:t xml:space="preserve">Put differently, it means that the update date indicated in the sitemap and the Atom feed is the </w:t>
      </w:r>
      <w:r w:rsidR="00816DE7">
        <w:rPr>
          <w:lang w:val="en-GB"/>
        </w:rPr>
        <w:t>date of update of the resource in the system (regardless of legal considerations)</w:t>
      </w:r>
      <w:r w:rsidRPr="00E50A65">
        <w:rPr>
          <w:lang w:val="en-GB"/>
        </w:rPr>
        <w:t>.</w:t>
      </w:r>
    </w:p>
    <w:p w14:paraId="04FC0F4C" w14:textId="77777777" w:rsidR="00512249" w:rsidRPr="00E50A65" w:rsidRDefault="00512249">
      <w:pPr>
        <w:pStyle w:val="Standard"/>
        <w:rPr>
          <w:lang w:val="en-GB"/>
        </w:rPr>
      </w:pPr>
    </w:p>
    <w:p w14:paraId="54E37CE6" w14:textId="77777777" w:rsidR="00512249" w:rsidRDefault="005E6FFF">
      <w:pPr>
        <w:pStyle w:val="Titre3"/>
      </w:pPr>
      <w:bookmarkStart w:id="186" w:name="__RefHeading___Toc2464_3445478498"/>
      <w:bookmarkStart w:id="187" w:name="_Toc93314788"/>
      <w:r>
        <w:t xml:space="preserve">Relation </w:t>
      </w:r>
      <w:proofErr w:type="spellStart"/>
      <w:r>
        <w:t>with</w:t>
      </w:r>
      <w:proofErr w:type="spellEnd"/>
      <w:r>
        <w:t xml:space="preserve"> </w:t>
      </w:r>
      <w:proofErr w:type="spellStart"/>
      <w:r>
        <w:t>traditionnal</w:t>
      </w:r>
      <w:proofErr w:type="spellEnd"/>
      <w:r>
        <w:t xml:space="preserve"> </w:t>
      </w:r>
      <w:proofErr w:type="spellStart"/>
      <w:r>
        <w:t>feed</w:t>
      </w:r>
      <w:proofErr w:type="spellEnd"/>
      <w:r>
        <w:t xml:space="preserve"> </w:t>
      </w:r>
      <w:proofErr w:type="spellStart"/>
      <w:r>
        <w:t>readers</w:t>
      </w:r>
      <w:bookmarkEnd w:id="186"/>
      <w:bookmarkEnd w:id="187"/>
      <w:proofErr w:type="spellEnd"/>
    </w:p>
    <w:p w14:paraId="363B566D" w14:textId="77777777" w:rsidR="00512249" w:rsidRDefault="00512249">
      <w:pPr>
        <w:pStyle w:val="Standard"/>
        <w:rPr>
          <w:rFonts w:eastAsia="Times New Roman" w:cs="Century Gothic"/>
          <w:lang w:val="en-US"/>
        </w:rPr>
      </w:pPr>
    </w:p>
    <w:p w14:paraId="1D6F6965" w14:textId="77777777" w:rsidR="00512249" w:rsidRDefault="005E6FFF">
      <w:pPr>
        <w:pStyle w:val="Standard"/>
        <w:rPr>
          <w:lang w:val="en-GB"/>
        </w:rPr>
      </w:pPr>
      <w:r>
        <w:rPr>
          <w:lang w:val="en-GB"/>
        </w:rPr>
        <w:t xml:space="preserve">The ELI update Atom feed can be read by </w:t>
      </w:r>
      <w:proofErr w:type="spellStart"/>
      <w:r>
        <w:rPr>
          <w:lang w:val="en-GB"/>
        </w:rPr>
        <w:t>traditionnal</w:t>
      </w:r>
      <w:proofErr w:type="spellEnd"/>
      <w:r>
        <w:rPr>
          <w:lang w:val="en-GB"/>
        </w:rPr>
        <w:t xml:space="preserve"> feed readers and is thus a way to advertise newly published ELI.</w:t>
      </w:r>
    </w:p>
    <w:p w14:paraId="562AFA58" w14:textId="77777777" w:rsidR="00512249" w:rsidRPr="00E50A65" w:rsidRDefault="005E6FFF">
      <w:pPr>
        <w:pStyle w:val="Standard"/>
        <w:rPr>
          <w:lang w:val="en-GB"/>
        </w:rPr>
      </w:pPr>
      <w:r>
        <w:rPr>
          <w:lang w:val="en-GB"/>
        </w:rPr>
        <w:t xml:space="preserve">While the ELI update Atom feed is designed for technical synchronization, if human consumption is an important use-case, ELI providers </w:t>
      </w:r>
      <w:proofErr w:type="gramStart"/>
      <w:r>
        <w:rPr>
          <w:lang w:val="en-GB"/>
        </w:rPr>
        <w:t>SHOULD :</w:t>
      </w:r>
      <w:proofErr w:type="gramEnd"/>
    </w:p>
    <w:p w14:paraId="49D2D3B7" w14:textId="77777777" w:rsidR="00512249" w:rsidRDefault="005E6FFF">
      <w:pPr>
        <w:pStyle w:val="Standard"/>
        <w:numPr>
          <w:ilvl w:val="0"/>
          <w:numId w:val="12"/>
        </w:numPr>
        <w:rPr>
          <w:lang w:val="en-GB"/>
        </w:rPr>
      </w:pPr>
      <w:r>
        <w:rPr>
          <w:lang w:val="en-GB"/>
        </w:rPr>
        <w:t xml:space="preserve">provide a human-readable title in the </w:t>
      </w:r>
      <w:r>
        <w:rPr>
          <w:rFonts w:ascii="FreeMono" w:hAnsi="FreeMono"/>
          <w:lang w:val="en-GB"/>
        </w:rPr>
        <w:t>title</w:t>
      </w:r>
      <w:r>
        <w:rPr>
          <w:lang w:val="en-GB"/>
        </w:rPr>
        <w:t xml:space="preserve"> element instead of the ELI URI</w:t>
      </w:r>
    </w:p>
    <w:p w14:paraId="3810F3D7" w14:textId="77777777" w:rsidR="00512249" w:rsidRDefault="005E6FFF">
      <w:pPr>
        <w:pStyle w:val="Standard"/>
        <w:numPr>
          <w:ilvl w:val="0"/>
          <w:numId w:val="12"/>
        </w:numPr>
        <w:rPr>
          <w:lang w:val="en-GB"/>
        </w:rPr>
      </w:pPr>
      <w:r>
        <w:rPr>
          <w:lang w:val="en-GB"/>
        </w:rPr>
        <w:t xml:space="preserve">provide a </w:t>
      </w:r>
      <w:r>
        <w:rPr>
          <w:rFonts w:ascii="FreeMono" w:hAnsi="FreeMono"/>
          <w:lang w:val="en-GB"/>
        </w:rPr>
        <w:t>content</w:t>
      </w:r>
      <w:r>
        <w:rPr>
          <w:lang w:val="en-GB"/>
        </w:rPr>
        <w:t xml:space="preserve"> element with the abstract or description of the legal resource</w:t>
      </w:r>
    </w:p>
    <w:p w14:paraId="7D674935" w14:textId="77777777" w:rsidR="00512249" w:rsidRDefault="00512249">
      <w:pPr>
        <w:pStyle w:val="Standard"/>
        <w:rPr>
          <w:i/>
          <w:lang w:val="en-GB"/>
        </w:rPr>
      </w:pPr>
    </w:p>
    <w:p w14:paraId="7E7068BE" w14:textId="77777777" w:rsidR="00512249" w:rsidRDefault="005E6FFF">
      <w:pPr>
        <w:pStyle w:val="Titre1"/>
      </w:pPr>
      <w:bookmarkStart w:id="188" w:name="__RefHeading___Toc2466_3445478498"/>
      <w:bookmarkStart w:id="189" w:name="_Toc93314789"/>
      <w:proofErr w:type="spellStart"/>
      <w:r>
        <w:t>Processing</w:t>
      </w:r>
      <w:proofErr w:type="spellEnd"/>
      <w:r>
        <w:t xml:space="preserve"> model</w:t>
      </w:r>
      <w:bookmarkEnd w:id="188"/>
      <w:bookmarkEnd w:id="189"/>
    </w:p>
    <w:p w14:paraId="396F2FD8" w14:textId="34984B87" w:rsidR="00512249" w:rsidRPr="00E50A65" w:rsidRDefault="005E6FFF">
      <w:pPr>
        <w:pStyle w:val="Standard"/>
        <w:rPr>
          <w:lang w:val="en-GB"/>
        </w:rPr>
      </w:pPr>
      <w:r w:rsidRPr="00E50A65">
        <w:rPr>
          <w:lang w:val="en-GB"/>
        </w:rPr>
        <w:t>A client of the ELI Pillar IV protocol is expected to follow this algorithm to build the complete set of ELI metadata from a given ELI provider</w:t>
      </w:r>
      <w:del w:id="190" w:author="Thomas Francart" w:date="2022-01-17T11:56:00Z">
        <w:r w:rsidRPr="00E50A65" w:rsidDel="00BB5781">
          <w:rPr>
            <w:lang w:val="en-GB"/>
          </w:rPr>
          <w:delText xml:space="preserve"> </w:delText>
        </w:r>
      </w:del>
      <w:r w:rsidRPr="00E50A65">
        <w:rPr>
          <w:lang w:val="en-GB"/>
        </w:rPr>
        <w:t>:</w:t>
      </w:r>
    </w:p>
    <w:p w14:paraId="798B3DD1" w14:textId="77777777" w:rsidR="00512249" w:rsidRPr="00E50A65" w:rsidRDefault="00512249">
      <w:pPr>
        <w:pStyle w:val="Standard"/>
        <w:rPr>
          <w:lang w:val="en-GB"/>
        </w:rPr>
      </w:pPr>
    </w:p>
    <w:p w14:paraId="5402F254" w14:textId="76530EF1" w:rsidR="00CC6B2C" w:rsidRDefault="00CC6B2C">
      <w:pPr>
        <w:pStyle w:val="Standard"/>
        <w:numPr>
          <w:ilvl w:val="0"/>
          <w:numId w:val="13"/>
        </w:numPr>
        <w:rPr>
          <w:lang w:val="en-GB"/>
        </w:rPr>
      </w:pPr>
      <w:r>
        <w:rPr>
          <w:lang w:val="en-GB"/>
        </w:rPr>
        <w:t>Input:</w:t>
      </w:r>
    </w:p>
    <w:p w14:paraId="3803E0C0" w14:textId="66569415" w:rsidR="00CC6B2C" w:rsidRDefault="00CC6B2C" w:rsidP="00CC6B2C">
      <w:pPr>
        <w:pStyle w:val="Standard"/>
        <w:numPr>
          <w:ilvl w:val="1"/>
          <w:numId w:val="13"/>
        </w:numPr>
        <w:rPr>
          <w:lang w:val="en-GB"/>
        </w:rPr>
      </w:pPr>
      <w:r>
        <w:rPr>
          <w:lang w:val="en-GB"/>
        </w:rPr>
        <w:t>The URL of an ELI sitemap</w:t>
      </w:r>
    </w:p>
    <w:p w14:paraId="227BDE5F" w14:textId="426A4E9B" w:rsidR="00CC6B2C" w:rsidRDefault="00CC6B2C" w:rsidP="008C2554">
      <w:pPr>
        <w:pStyle w:val="Standard"/>
        <w:numPr>
          <w:ilvl w:val="1"/>
          <w:numId w:val="13"/>
        </w:numPr>
        <w:rPr>
          <w:lang w:val="en-GB"/>
        </w:rPr>
      </w:pPr>
      <w:r>
        <w:rPr>
          <w:lang w:val="en-GB"/>
        </w:rPr>
        <w:t>The URL of an ELI Atom feed</w:t>
      </w:r>
    </w:p>
    <w:p w14:paraId="6DCF7EA6" w14:textId="3FB9BFE1" w:rsidR="00512249" w:rsidRPr="00E50A65" w:rsidRDefault="005E6FFF">
      <w:pPr>
        <w:pStyle w:val="Standard"/>
        <w:numPr>
          <w:ilvl w:val="0"/>
          <w:numId w:val="13"/>
        </w:numPr>
        <w:rPr>
          <w:lang w:val="en-GB"/>
        </w:rPr>
      </w:pPr>
      <w:r w:rsidRPr="00E50A65">
        <w:rPr>
          <w:lang w:val="en-GB"/>
        </w:rPr>
        <w:t xml:space="preserve">Get the initial state of the ELI </w:t>
      </w:r>
      <w:proofErr w:type="gramStart"/>
      <w:r w:rsidRPr="00E50A65">
        <w:rPr>
          <w:lang w:val="en-GB"/>
        </w:rPr>
        <w:t>dataset :</w:t>
      </w:r>
      <w:proofErr w:type="gramEnd"/>
    </w:p>
    <w:p w14:paraId="4C3A8CBB" w14:textId="77777777" w:rsidR="00512249" w:rsidRPr="00E50A65" w:rsidRDefault="005E6FFF">
      <w:pPr>
        <w:pStyle w:val="Standard"/>
        <w:numPr>
          <w:ilvl w:val="1"/>
          <w:numId w:val="13"/>
        </w:numPr>
        <w:rPr>
          <w:lang w:val="en-GB"/>
        </w:rPr>
      </w:pPr>
      <w:r w:rsidRPr="00E50A65">
        <w:rPr>
          <w:lang w:val="en-GB"/>
        </w:rPr>
        <w:t xml:space="preserve">At time </w:t>
      </w:r>
      <w:r w:rsidRPr="00E50A65">
        <w:rPr>
          <w:i/>
          <w:iCs/>
          <w:lang w:val="en-GB"/>
        </w:rPr>
        <w:t>t1</w:t>
      </w:r>
      <w:r w:rsidRPr="00E50A65">
        <w:rPr>
          <w:lang w:val="en-GB"/>
        </w:rPr>
        <w:t xml:space="preserve">, the client retrieves the ELI sitemap of that publisher. This may involve going </w:t>
      </w:r>
      <w:proofErr w:type="spellStart"/>
      <w:r w:rsidRPr="00E50A65">
        <w:rPr>
          <w:lang w:val="en-GB"/>
        </w:rPr>
        <w:t>though</w:t>
      </w:r>
      <w:proofErr w:type="spellEnd"/>
      <w:r w:rsidRPr="00E50A65">
        <w:rPr>
          <w:lang w:val="en-GB"/>
        </w:rPr>
        <w:t xml:space="preserve"> a sitemap index and processing multiple sitemap files if there are more than 50000 entries.</w:t>
      </w:r>
    </w:p>
    <w:p w14:paraId="7D35C775" w14:textId="77777777" w:rsidR="00512249" w:rsidRPr="00E50A65" w:rsidRDefault="005E6FFF">
      <w:pPr>
        <w:pStyle w:val="Standard"/>
        <w:numPr>
          <w:ilvl w:val="1"/>
          <w:numId w:val="13"/>
        </w:numPr>
        <w:rPr>
          <w:lang w:val="en-GB"/>
        </w:rPr>
      </w:pPr>
      <w:r w:rsidRPr="00E50A65">
        <w:rPr>
          <w:lang w:val="en-GB"/>
        </w:rPr>
        <w:t>The client stores the provided date of modification of each legal resource in the sitemap.</w:t>
      </w:r>
    </w:p>
    <w:p w14:paraId="1331D86E" w14:textId="77777777" w:rsidR="00512249" w:rsidRPr="00E50A65" w:rsidRDefault="005E6FFF">
      <w:pPr>
        <w:pStyle w:val="Standard"/>
        <w:numPr>
          <w:ilvl w:val="1"/>
          <w:numId w:val="13"/>
        </w:numPr>
        <w:rPr>
          <w:lang w:val="en-GB"/>
        </w:rPr>
      </w:pPr>
      <w:r w:rsidRPr="00E50A65">
        <w:rPr>
          <w:lang w:val="en-GB"/>
        </w:rPr>
        <w:t xml:space="preserve">The client iterates on each ELI URI given in the sitemap, and for each </w:t>
      </w:r>
      <w:proofErr w:type="gramStart"/>
      <w:r w:rsidRPr="00E50A65">
        <w:rPr>
          <w:lang w:val="en-GB"/>
        </w:rPr>
        <w:t>URI :</w:t>
      </w:r>
      <w:proofErr w:type="gramEnd"/>
    </w:p>
    <w:p w14:paraId="7A48B06D" w14:textId="77777777" w:rsidR="00512249" w:rsidRPr="00E50A65" w:rsidRDefault="005E6FFF">
      <w:pPr>
        <w:pStyle w:val="Standard"/>
        <w:numPr>
          <w:ilvl w:val="2"/>
          <w:numId w:val="13"/>
        </w:numPr>
        <w:rPr>
          <w:lang w:val="en-GB"/>
        </w:rPr>
      </w:pPr>
      <w:r w:rsidRPr="00E50A65">
        <w:rPr>
          <w:lang w:val="en-GB"/>
        </w:rPr>
        <w:t>issues an HTTP request to this URI, with a header "</w:t>
      </w:r>
      <w:r w:rsidRPr="00E50A65">
        <w:rPr>
          <w:rFonts w:ascii="FreeMono" w:hAnsi="FreeMono"/>
          <w:lang w:val="en-GB"/>
        </w:rPr>
        <w:t>Accept: text/html</w:t>
      </w:r>
      <w:r w:rsidRPr="00E50A65">
        <w:rPr>
          <w:lang w:val="en-GB"/>
        </w:rPr>
        <w:t xml:space="preserve">", and retrieves the corresponding HTML with embedded </w:t>
      </w:r>
      <w:proofErr w:type="spellStart"/>
      <w:r w:rsidRPr="00E50A65">
        <w:rPr>
          <w:lang w:val="en-GB"/>
        </w:rPr>
        <w:t>RDFa</w:t>
      </w:r>
      <w:proofErr w:type="spellEnd"/>
      <w:r w:rsidRPr="00E50A65">
        <w:rPr>
          <w:lang w:val="en-GB"/>
        </w:rPr>
        <w:t xml:space="preserve"> or JSON-LD</w:t>
      </w:r>
    </w:p>
    <w:p w14:paraId="51A535D7" w14:textId="77777777" w:rsidR="00512249" w:rsidRPr="00E50A65" w:rsidRDefault="005E6FFF">
      <w:pPr>
        <w:pStyle w:val="Standard"/>
        <w:numPr>
          <w:ilvl w:val="2"/>
          <w:numId w:val="13"/>
        </w:numPr>
        <w:rPr>
          <w:lang w:val="en-GB"/>
        </w:rPr>
      </w:pPr>
      <w:r w:rsidRPr="00E50A65">
        <w:rPr>
          <w:lang w:val="en-GB"/>
        </w:rPr>
        <w:t>parses the content of the page to extract the triples</w:t>
      </w:r>
    </w:p>
    <w:p w14:paraId="4A0F56D7" w14:textId="77777777" w:rsidR="00512249" w:rsidRPr="00E50A65" w:rsidRDefault="005E6FFF">
      <w:pPr>
        <w:pStyle w:val="Standard"/>
        <w:numPr>
          <w:ilvl w:val="2"/>
          <w:numId w:val="13"/>
        </w:numPr>
        <w:rPr>
          <w:lang w:val="en-GB"/>
        </w:rPr>
      </w:pPr>
      <w:r w:rsidRPr="00E50A65">
        <w:rPr>
          <w:lang w:val="en-GB"/>
        </w:rPr>
        <w:t xml:space="preserve">stores the triples (typically in a </w:t>
      </w:r>
      <w:proofErr w:type="spellStart"/>
      <w:r w:rsidRPr="00E50A65">
        <w:rPr>
          <w:lang w:val="en-GB"/>
        </w:rPr>
        <w:t>triplestore</w:t>
      </w:r>
      <w:proofErr w:type="spellEnd"/>
      <w:r w:rsidRPr="00E50A65">
        <w:rPr>
          <w:lang w:val="en-GB"/>
        </w:rPr>
        <w:t>, in a named graph identified by the URI of the legal resource)</w:t>
      </w:r>
    </w:p>
    <w:p w14:paraId="498358DC" w14:textId="77777777" w:rsidR="00512249" w:rsidRPr="00E50A65" w:rsidRDefault="005E6FFF">
      <w:pPr>
        <w:pStyle w:val="Standard"/>
        <w:numPr>
          <w:ilvl w:val="2"/>
          <w:numId w:val="13"/>
        </w:numPr>
        <w:rPr>
          <w:lang w:val="en-GB"/>
        </w:rPr>
      </w:pPr>
      <w:r w:rsidRPr="00E50A65">
        <w:rPr>
          <w:lang w:val="en-GB"/>
        </w:rPr>
        <w:t xml:space="preserve">stores the provided date of modification in the sitemap, associated to the URI (typically as a metadata on the corresponding named graph in the </w:t>
      </w:r>
      <w:proofErr w:type="spellStart"/>
      <w:r w:rsidRPr="00E50A65">
        <w:rPr>
          <w:lang w:val="en-GB"/>
        </w:rPr>
        <w:t>triplestore</w:t>
      </w:r>
      <w:proofErr w:type="spellEnd"/>
      <w:r w:rsidRPr="00E50A65">
        <w:rPr>
          <w:lang w:val="en-GB"/>
        </w:rPr>
        <w:t>)</w:t>
      </w:r>
    </w:p>
    <w:p w14:paraId="4EF4D932" w14:textId="77777777" w:rsidR="00512249" w:rsidRPr="00E50A65" w:rsidRDefault="005E6FFF">
      <w:pPr>
        <w:pStyle w:val="Standard"/>
        <w:numPr>
          <w:ilvl w:val="2"/>
          <w:numId w:val="13"/>
        </w:numPr>
        <w:rPr>
          <w:lang w:val="en-GB"/>
        </w:rPr>
      </w:pPr>
      <w:r w:rsidRPr="00E50A65">
        <w:rPr>
          <w:lang w:val="en-GB"/>
        </w:rPr>
        <w:t>wait for 5 seconds (this waiting time is important not to put too much pressure on the server)</w:t>
      </w:r>
    </w:p>
    <w:p w14:paraId="223D34DF" w14:textId="77777777" w:rsidR="00512249" w:rsidRPr="00E50A65" w:rsidRDefault="005E6FFF">
      <w:pPr>
        <w:pStyle w:val="Standard"/>
        <w:ind w:left="1077" w:hanging="57"/>
        <w:rPr>
          <w:i/>
          <w:iCs/>
          <w:lang w:val="en-GB"/>
        </w:rPr>
      </w:pPr>
      <w:r w:rsidRPr="00E50A65">
        <w:rPr>
          <w:i/>
          <w:iCs/>
          <w:lang w:val="en-GB"/>
        </w:rPr>
        <w:tab/>
        <w:t>At this stage, the client has got a snapshot of the ELI dataset as it was at the time the ELI sitemap was last published.</w:t>
      </w:r>
    </w:p>
    <w:p w14:paraId="21222375" w14:textId="77777777" w:rsidR="00512249" w:rsidRPr="00E50A65" w:rsidRDefault="005E6FFF">
      <w:pPr>
        <w:pStyle w:val="Standard"/>
        <w:numPr>
          <w:ilvl w:val="0"/>
          <w:numId w:val="13"/>
        </w:numPr>
        <w:rPr>
          <w:lang w:val="en-GB"/>
        </w:rPr>
      </w:pPr>
      <w:r w:rsidRPr="00E50A65">
        <w:rPr>
          <w:lang w:val="en-GB"/>
        </w:rPr>
        <w:t xml:space="preserve">Get the delta between the initial state and </w:t>
      </w:r>
      <w:proofErr w:type="gramStart"/>
      <w:r w:rsidRPr="00E50A65">
        <w:rPr>
          <w:lang w:val="en-GB"/>
        </w:rPr>
        <w:t>now :</w:t>
      </w:r>
      <w:proofErr w:type="gramEnd"/>
    </w:p>
    <w:p w14:paraId="35B70E2E" w14:textId="77777777" w:rsidR="00512249" w:rsidRPr="00E50A65" w:rsidRDefault="005E6FFF">
      <w:pPr>
        <w:pStyle w:val="Standard"/>
        <w:numPr>
          <w:ilvl w:val="1"/>
          <w:numId w:val="13"/>
        </w:numPr>
        <w:rPr>
          <w:lang w:val="en-GB"/>
        </w:rPr>
      </w:pPr>
      <w:r w:rsidRPr="00E50A65">
        <w:rPr>
          <w:lang w:val="en-GB"/>
        </w:rPr>
        <w:t xml:space="preserve">At time </w:t>
      </w:r>
      <w:r w:rsidRPr="00E50A65">
        <w:rPr>
          <w:i/>
          <w:iCs/>
          <w:lang w:val="en-GB"/>
        </w:rPr>
        <w:t>(t1 + sitemap iteration time)</w:t>
      </w:r>
      <w:r w:rsidRPr="00E50A65">
        <w:rPr>
          <w:lang w:val="en-GB"/>
        </w:rPr>
        <w:t>, the client retrieves the ELI Update Atom Feed of that publisher (the one corresponding to the sitemap initially iterated).</w:t>
      </w:r>
    </w:p>
    <w:p w14:paraId="4AA7C9E9" w14:textId="77777777" w:rsidR="00512249" w:rsidRPr="00E50A65" w:rsidRDefault="005E6FFF">
      <w:pPr>
        <w:pStyle w:val="Standard"/>
        <w:numPr>
          <w:ilvl w:val="1"/>
          <w:numId w:val="13"/>
        </w:numPr>
        <w:rPr>
          <w:lang w:val="en-GB"/>
        </w:rPr>
      </w:pPr>
      <w:r w:rsidRPr="00E50A65">
        <w:rPr>
          <w:lang w:val="en-GB"/>
        </w:rPr>
        <w:t xml:space="preserve">The client iterates on each entry in the feed, and for each </w:t>
      </w:r>
      <w:proofErr w:type="gramStart"/>
      <w:r w:rsidRPr="00E50A65">
        <w:rPr>
          <w:lang w:val="en-GB"/>
        </w:rPr>
        <w:t>entry :</w:t>
      </w:r>
      <w:proofErr w:type="gramEnd"/>
    </w:p>
    <w:p w14:paraId="21F9C943" w14:textId="77777777" w:rsidR="00512249" w:rsidRPr="00E50A65" w:rsidRDefault="005E6FFF">
      <w:pPr>
        <w:pStyle w:val="Standard"/>
        <w:numPr>
          <w:ilvl w:val="2"/>
          <w:numId w:val="13"/>
        </w:numPr>
        <w:rPr>
          <w:lang w:val="en-GB"/>
        </w:rPr>
      </w:pPr>
      <w:r w:rsidRPr="00E50A65">
        <w:rPr>
          <w:lang w:val="en-GB"/>
        </w:rPr>
        <w:t>If the entry is not present in its database, retrieve its metadata by following the same steps as above</w:t>
      </w:r>
    </w:p>
    <w:p w14:paraId="06AACC1C" w14:textId="77777777" w:rsidR="00512249" w:rsidRPr="00E50A65" w:rsidRDefault="005E6FFF">
      <w:pPr>
        <w:pStyle w:val="Standard"/>
        <w:numPr>
          <w:ilvl w:val="2"/>
          <w:numId w:val="13"/>
        </w:numPr>
        <w:rPr>
          <w:lang w:val="en-GB"/>
        </w:rPr>
      </w:pPr>
      <w:r w:rsidRPr="00E50A65">
        <w:rPr>
          <w:lang w:val="en-GB"/>
        </w:rPr>
        <w:t xml:space="preserve">If the entry is present but the update date in the feed is more recent than the stored update date of that entry, retrieve its metadata and update the corresponding record in its database (typically, by removing the corresponding named graph in the </w:t>
      </w:r>
      <w:proofErr w:type="spellStart"/>
      <w:r w:rsidRPr="00E50A65">
        <w:rPr>
          <w:lang w:val="en-GB"/>
        </w:rPr>
        <w:t>triplestore</w:t>
      </w:r>
      <w:proofErr w:type="spellEnd"/>
      <w:r w:rsidRPr="00E50A65">
        <w:rPr>
          <w:lang w:val="en-GB"/>
        </w:rPr>
        <w:t>, and replacing it with the new metadata extracted, and with the update date indicated in the feed.</w:t>
      </w:r>
    </w:p>
    <w:p w14:paraId="61650D8F" w14:textId="77777777" w:rsidR="00512249" w:rsidRPr="00E50A65" w:rsidRDefault="005E6FFF">
      <w:pPr>
        <w:pStyle w:val="Standard"/>
        <w:ind w:left="1077"/>
        <w:rPr>
          <w:i/>
          <w:iCs/>
          <w:lang w:val="en-GB"/>
        </w:rPr>
      </w:pPr>
      <w:r w:rsidRPr="00E50A65">
        <w:rPr>
          <w:i/>
          <w:iCs/>
          <w:lang w:val="en-GB"/>
        </w:rPr>
        <w:t>At this stage, the client has got a snapshot of the ELI dataset as it is now.</w:t>
      </w:r>
    </w:p>
    <w:p w14:paraId="7CC61A69" w14:textId="77777777" w:rsidR="00512249" w:rsidRPr="00E50A65" w:rsidRDefault="005E6FFF">
      <w:pPr>
        <w:pStyle w:val="Standard"/>
        <w:numPr>
          <w:ilvl w:val="0"/>
          <w:numId w:val="13"/>
        </w:numPr>
        <w:rPr>
          <w:lang w:val="en-GB"/>
        </w:rPr>
      </w:pPr>
      <w:r w:rsidRPr="00E50A65">
        <w:rPr>
          <w:lang w:val="en-GB"/>
        </w:rPr>
        <w:t xml:space="preserve">Put in place a daily </w:t>
      </w:r>
      <w:proofErr w:type="gramStart"/>
      <w:r w:rsidRPr="00E50A65">
        <w:rPr>
          <w:lang w:val="en-GB"/>
        </w:rPr>
        <w:t>synchronization :</w:t>
      </w:r>
      <w:proofErr w:type="gramEnd"/>
    </w:p>
    <w:p w14:paraId="56F02AD3" w14:textId="77777777" w:rsidR="00512249" w:rsidRPr="00E50A65" w:rsidRDefault="005E6FFF">
      <w:pPr>
        <w:pStyle w:val="Standard"/>
        <w:numPr>
          <w:ilvl w:val="1"/>
          <w:numId w:val="13"/>
        </w:numPr>
        <w:rPr>
          <w:lang w:val="en-GB"/>
        </w:rPr>
      </w:pPr>
      <w:r w:rsidRPr="00E50A65">
        <w:rPr>
          <w:lang w:val="en-GB"/>
        </w:rPr>
        <w:t xml:space="preserve">Every day, the client pulls the ELI Update Atom feed, and applies the same algorithm, that is iterate on each entry, and for each </w:t>
      </w:r>
      <w:proofErr w:type="gramStart"/>
      <w:r w:rsidRPr="00E50A65">
        <w:rPr>
          <w:lang w:val="en-GB"/>
        </w:rPr>
        <w:t>entry :</w:t>
      </w:r>
      <w:proofErr w:type="gramEnd"/>
    </w:p>
    <w:p w14:paraId="56A7C415" w14:textId="77777777" w:rsidR="00512249" w:rsidRPr="00E50A65" w:rsidRDefault="005E6FFF">
      <w:pPr>
        <w:pStyle w:val="Standard"/>
        <w:numPr>
          <w:ilvl w:val="2"/>
          <w:numId w:val="13"/>
        </w:numPr>
        <w:rPr>
          <w:lang w:val="en-GB"/>
        </w:rPr>
      </w:pPr>
      <w:r w:rsidRPr="00E50A65">
        <w:rPr>
          <w:lang w:val="en-GB"/>
        </w:rPr>
        <w:t>If the entry is not present in its database, retrieve its metadata by following the same step as above</w:t>
      </w:r>
    </w:p>
    <w:p w14:paraId="7D1A34E3" w14:textId="77777777" w:rsidR="00512249" w:rsidRPr="00E50A65" w:rsidRDefault="005E6FFF">
      <w:pPr>
        <w:pStyle w:val="Standard"/>
        <w:numPr>
          <w:ilvl w:val="2"/>
          <w:numId w:val="13"/>
        </w:numPr>
        <w:rPr>
          <w:lang w:val="en-GB"/>
        </w:rPr>
      </w:pPr>
      <w:r w:rsidRPr="00E50A65">
        <w:rPr>
          <w:lang w:val="en-GB"/>
        </w:rPr>
        <w:t>If the entry is present but the update date in the feed is more recent than the stored update date of that entry, retrieve its metadata and update the corresponding record in its database</w:t>
      </w:r>
    </w:p>
    <w:p w14:paraId="716BF1CE" w14:textId="77777777" w:rsidR="00512249" w:rsidRPr="00E50A65" w:rsidRDefault="005E6FFF">
      <w:pPr>
        <w:pStyle w:val="Standard"/>
        <w:ind w:left="1077"/>
        <w:rPr>
          <w:lang w:val="en-GB"/>
        </w:rPr>
      </w:pPr>
      <w:r w:rsidRPr="00E50A65">
        <w:rPr>
          <w:i/>
          <w:iCs/>
          <w:lang w:val="en-GB"/>
        </w:rPr>
        <w:t>At this stage, the client can maintain in synch its database with the ELI metadata published by the ELI provider.</w:t>
      </w:r>
    </w:p>
    <w:p w14:paraId="55286A17" w14:textId="77777777" w:rsidR="00512249" w:rsidRPr="00E50A65" w:rsidRDefault="005E6FFF">
      <w:pPr>
        <w:pStyle w:val="Standard"/>
        <w:numPr>
          <w:ilvl w:val="0"/>
          <w:numId w:val="13"/>
        </w:numPr>
        <w:ind w:left="397" w:firstLine="0"/>
        <w:rPr>
          <w:lang w:val="en-GB"/>
        </w:rPr>
      </w:pPr>
      <w:r w:rsidRPr="00E50A65">
        <w:rPr>
          <w:lang w:val="en-GB"/>
        </w:rPr>
        <w:t xml:space="preserve">Resynchronize the complete </w:t>
      </w:r>
      <w:proofErr w:type="gramStart"/>
      <w:r w:rsidRPr="00E50A65">
        <w:rPr>
          <w:lang w:val="en-GB"/>
        </w:rPr>
        <w:t>dataset :</w:t>
      </w:r>
      <w:proofErr w:type="gramEnd"/>
      <w:r w:rsidRPr="00E50A65">
        <w:rPr>
          <w:lang w:val="en-GB"/>
        </w:rPr>
        <w:t xml:space="preserve"> </w:t>
      </w:r>
      <w:proofErr w:type="spellStart"/>
      <w:r w:rsidRPr="00E50A65">
        <w:rPr>
          <w:lang w:val="en-GB"/>
        </w:rPr>
        <w:t>everytime</w:t>
      </w:r>
      <w:proofErr w:type="spellEnd"/>
      <w:r w:rsidRPr="00E50A65">
        <w:rPr>
          <w:lang w:val="en-GB"/>
        </w:rPr>
        <w:t xml:space="preserve"> necessary, or periodically (for instance every year or every 2 years), a client may decide to go through the complete dataset again by starting from the sitemap, in order to retrieve an updated image of the complete dataset. This is to deal with cases where an important update is made on the dissemination of ELI metadata, while the legal resources themselves have not been updated (from a legal point of view).</w:t>
      </w:r>
    </w:p>
    <w:sectPr w:rsidR="00512249" w:rsidRPr="00E50A65">
      <w:foot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95E11" w14:textId="77777777" w:rsidR="00500AC7" w:rsidRDefault="005E6FFF">
      <w:pPr>
        <w:spacing w:line="240" w:lineRule="auto"/>
      </w:pPr>
      <w:r>
        <w:separator/>
      </w:r>
    </w:p>
  </w:endnote>
  <w:endnote w:type="continuationSeparator" w:id="0">
    <w:p w14:paraId="4A155061" w14:textId="77777777" w:rsidR="00500AC7" w:rsidRDefault="005E6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Noto Sans CJK SC">
    <w:charset w:val="00"/>
    <w:family w:val="auto"/>
    <w:pitch w:val="variable"/>
  </w:font>
  <w:font w:name="Liberation Mono">
    <w:charset w:val="00"/>
    <w:family w:val="modern"/>
    <w:pitch w:val="fixed"/>
  </w:font>
  <w:font w:name="Noto Sans Mono CJK SC">
    <w:charset w:val="00"/>
    <w:family w:val="modern"/>
    <w:pitch w:val="fixed"/>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FreeMono">
    <w:altName w:val="Calibri"/>
    <w:charset w:val="00"/>
    <w:family w:val="modern"/>
    <w:pitch w:val="fixed"/>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92700" w14:textId="77777777" w:rsidR="00B02F52" w:rsidRDefault="005E6FFF">
    <w:pPr>
      <w:pStyle w:val="Pieddepage"/>
      <w:jc w:val="right"/>
    </w:pPr>
    <w:r>
      <w:fldChar w:fldCharType="begin"/>
    </w:r>
    <w:r>
      <w:instrText xml:space="preserve"> PAGE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AD0BF" w14:textId="77777777" w:rsidR="00500AC7" w:rsidRDefault="005E6FFF">
      <w:pPr>
        <w:spacing w:line="240" w:lineRule="auto"/>
      </w:pPr>
      <w:r>
        <w:rPr>
          <w:color w:val="000000"/>
        </w:rPr>
        <w:separator/>
      </w:r>
    </w:p>
  </w:footnote>
  <w:footnote w:type="continuationSeparator" w:id="0">
    <w:p w14:paraId="31236C6A" w14:textId="77777777" w:rsidR="00500AC7" w:rsidRDefault="005E6FFF">
      <w:pPr>
        <w:spacing w:line="240" w:lineRule="auto"/>
      </w:pPr>
      <w:r>
        <w:continuationSeparator/>
      </w:r>
    </w:p>
  </w:footnote>
  <w:footnote w:id="1">
    <w:p w14:paraId="13D6835E" w14:textId="77777777" w:rsidR="00512249" w:rsidRDefault="005E6FFF">
      <w:pPr>
        <w:pStyle w:val="Footnote"/>
      </w:pPr>
      <w:r>
        <w:rPr>
          <w:rStyle w:val="Appelnotedebasdep"/>
        </w:rPr>
        <w:footnoteRef/>
      </w:r>
      <w:r>
        <w:t>https://eur-lex.europa.eu/content/eli-register/ELI_dataset_description-EN.pdf</w:t>
      </w:r>
    </w:p>
  </w:footnote>
  <w:footnote w:id="2">
    <w:p w14:paraId="56EFCB93" w14:textId="2A55CEC7" w:rsidR="00831F2D" w:rsidRPr="00831F2D" w:rsidRDefault="00831F2D">
      <w:pPr>
        <w:pStyle w:val="Notedebasdepage"/>
        <w:rPr>
          <w:lang w:val="en-GB"/>
          <w:rPrChange w:id="46" w:author="Thomas Francart" w:date="2022-02-11T14:47:00Z">
            <w:rPr/>
          </w:rPrChange>
        </w:rPr>
      </w:pPr>
      <w:ins w:id="47" w:author="Thomas Francart" w:date="2022-02-11T14:46:00Z">
        <w:r>
          <w:rPr>
            <w:rStyle w:val="Appelnotedebasdep"/>
          </w:rPr>
          <w:footnoteRef/>
        </w:r>
        <w:r w:rsidRPr="00831F2D">
          <w:rPr>
            <w:lang w:val="en-GB"/>
            <w:rPrChange w:id="48" w:author="Thomas Francart" w:date="2022-02-11T14:47:00Z">
              <w:rPr/>
            </w:rPrChange>
          </w:rPr>
          <w:t xml:space="preserve"> Sitemap cross </w:t>
        </w:r>
        <w:proofErr w:type="gramStart"/>
        <w:r w:rsidRPr="00831F2D">
          <w:rPr>
            <w:lang w:val="en-GB"/>
            <w:rPrChange w:id="49" w:author="Thomas Francart" w:date="2022-02-11T14:47:00Z">
              <w:rPr/>
            </w:rPrChange>
          </w:rPr>
          <w:t>submits :</w:t>
        </w:r>
        <w:proofErr w:type="gramEnd"/>
        <w:r w:rsidRPr="00831F2D">
          <w:rPr>
            <w:lang w:val="en-GB"/>
            <w:rPrChange w:id="50" w:author="Thomas Francart" w:date="2022-02-11T14:47:00Z">
              <w:rPr/>
            </w:rPrChange>
          </w:rPr>
          <w:t xml:space="preserve"> </w:t>
        </w:r>
      </w:ins>
      <w:ins w:id="51" w:author="Thomas Francart" w:date="2022-02-11T14:47:00Z">
        <w:r>
          <w:fldChar w:fldCharType="begin"/>
        </w:r>
        <w:r w:rsidRPr="00831F2D">
          <w:rPr>
            <w:lang w:val="en-GB"/>
            <w:rPrChange w:id="52" w:author="Thomas Francart" w:date="2022-02-11T14:47:00Z">
              <w:rPr/>
            </w:rPrChange>
          </w:rPr>
          <w:instrText xml:space="preserve"> HYPERLINK "</w:instrText>
        </w:r>
        <w:r w:rsidRPr="00831F2D">
          <w:rPr>
            <w:lang w:val="en-GB"/>
            <w:rPrChange w:id="53" w:author="Thomas Francart" w:date="2022-02-11T14:47:00Z">
              <w:rPr/>
            </w:rPrChange>
          </w:rPr>
          <w:instrText>https://www.sitemaps.org/protocol.html#location</w:instrText>
        </w:r>
        <w:r w:rsidRPr="00831F2D">
          <w:rPr>
            <w:lang w:val="en-GB"/>
            <w:rPrChange w:id="54" w:author="Thomas Francart" w:date="2022-02-11T14:47:00Z">
              <w:rPr/>
            </w:rPrChange>
          </w:rPr>
          <w:instrText xml:space="preserve">" </w:instrText>
        </w:r>
        <w:r>
          <w:fldChar w:fldCharType="separate"/>
        </w:r>
        <w:r w:rsidRPr="00831F2D">
          <w:rPr>
            <w:rStyle w:val="Lienhypertexte"/>
            <w:lang w:val="en-GB"/>
            <w:rPrChange w:id="55" w:author="Thomas Francart" w:date="2022-02-11T14:47:00Z">
              <w:rPr>
                <w:rStyle w:val="Lienhypertexte"/>
              </w:rPr>
            </w:rPrChange>
          </w:rPr>
          <w:t>https://www.sitemaps.org/protocol.html#location</w:t>
        </w:r>
        <w:r>
          <w:fldChar w:fldCharType="end"/>
        </w:r>
        <w:r w:rsidRPr="00831F2D">
          <w:rPr>
            <w:lang w:val="en-GB"/>
            <w:rPrChange w:id="56" w:author="Thomas Francart" w:date="2022-02-11T14:47:00Z">
              <w:rPr/>
            </w:rPrChange>
          </w:rP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2D4"/>
    <w:multiLevelType w:val="multilevel"/>
    <w:tmpl w:val="AD226CA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A67AC"/>
    <w:multiLevelType w:val="multilevel"/>
    <w:tmpl w:val="FB24169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3247408"/>
    <w:multiLevelType w:val="multilevel"/>
    <w:tmpl w:val="730AD74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4950EA8"/>
    <w:multiLevelType w:val="hybridMultilevel"/>
    <w:tmpl w:val="F7981C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D471093"/>
    <w:multiLevelType w:val="multilevel"/>
    <w:tmpl w:val="24F2BB9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2050E91"/>
    <w:multiLevelType w:val="multilevel"/>
    <w:tmpl w:val="088412BA"/>
    <w:styleLink w:val="Outline"/>
    <w:lvl w:ilvl="0">
      <w:start w:val="1"/>
      <w:numFmt w:val="decimal"/>
      <w:pStyle w:val="Titre1"/>
      <w:lvlText w:val="%1."/>
      <w:lvlJc w:val="left"/>
    </w:lvl>
    <w:lvl w:ilvl="1">
      <w:start w:val="1"/>
      <w:numFmt w:val="decimal"/>
      <w:pStyle w:val="Titre2"/>
      <w:lvlText w:val="%1.%2"/>
      <w:lvlJc w:val="left"/>
    </w:lvl>
    <w:lvl w:ilvl="2">
      <w:start w:val="1"/>
      <w:numFmt w:val="decimal"/>
      <w:pStyle w:val="Titre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55711832"/>
    <w:multiLevelType w:val="multilevel"/>
    <w:tmpl w:val="E38275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0114239"/>
    <w:multiLevelType w:val="multilevel"/>
    <w:tmpl w:val="A62693A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6B578C5"/>
    <w:multiLevelType w:val="multilevel"/>
    <w:tmpl w:val="CD861D2C"/>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9" w15:restartNumberingAfterBreak="0">
    <w:nsid w:val="6BEC1576"/>
    <w:multiLevelType w:val="multilevel"/>
    <w:tmpl w:val="26E692A2"/>
    <w:styleLink w:val="WWNum3"/>
    <w:lvl w:ilvl="0">
      <w:start w:val="1"/>
      <w:numFmt w:val="decimal"/>
      <w:lvlText w:val="%1"/>
      <w:lvlJc w:val="left"/>
      <w:pPr>
        <w:ind w:left="770" w:hanging="360"/>
      </w:pPr>
    </w:lvl>
    <w:lvl w:ilvl="1">
      <w:start w:val="1"/>
      <w:numFmt w:val="lowerLetter"/>
      <w:lvlText w:val="%1.%2"/>
      <w:lvlJc w:val="left"/>
      <w:pPr>
        <w:ind w:left="1490" w:hanging="360"/>
      </w:pPr>
    </w:lvl>
    <w:lvl w:ilvl="2">
      <w:start w:val="1"/>
      <w:numFmt w:val="lowerRoman"/>
      <w:lvlText w:val="%1.%2.%3"/>
      <w:lvlJc w:val="right"/>
      <w:pPr>
        <w:ind w:left="2210" w:hanging="180"/>
      </w:pPr>
    </w:lvl>
    <w:lvl w:ilvl="3">
      <w:start w:val="1"/>
      <w:numFmt w:val="decimal"/>
      <w:lvlText w:val="%1.%2.%3.%4"/>
      <w:lvlJc w:val="left"/>
      <w:pPr>
        <w:ind w:left="2930" w:hanging="360"/>
      </w:pPr>
    </w:lvl>
    <w:lvl w:ilvl="4">
      <w:start w:val="1"/>
      <w:numFmt w:val="lowerLetter"/>
      <w:lvlText w:val="%1.%2.%3.%4.%5"/>
      <w:lvlJc w:val="left"/>
      <w:pPr>
        <w:ind w:left="3650" w:hanging="360"/>
      </w:pPr>
    </w:lvl>
    <w:lvl w:ilvl="5">
      <w:start w:val="1"/>
      <w:numFmt w:val="lowerRoman"/>
      <w:lvlText w:val="%1.%2.%3.%4.%5.%6"/>
      <w:lvlJc w:val="right"/>
      <w:pPr>
        <w:ind w:left="4370" w:hanging="180"/>
      </w:pPr>
    </w:lvl>
    <w:lvl w:ilvl="6">
      <w:start w:val="1"/>
      <w:numFmt w:val="decimal"/>
      <w:lvlText w:val="%1.%2.%3.%4.%5.%6.%7"/>
      <w:lvlJc w:val="left"/>
      <w:pPr>
        <w:ind w:left="5090" w:hanging="360"/>
      </w:pPr>
    </w:lvl>
    <w:lvl w:ilvl="7">
      <w:start w:val="1"/>
      <w:numFmt w:val="lowerLetter"/>
      <w:lvlText w:val="%1.%2.%3.%4.%5.%6.%7.%8"/>
      <w:lvlJc w:val="left"/>
      <w:pPr>
        <w:ind w:left="5810" w:hanging="360"/>
      </w:pPr>
    </w:lvl>
    <w:lvl w:ilvl="8">
      <w:start w:val="1"/>
      <w:numFmt w:val="lowerRoman"/>
      <w:lvlText w:val="%1.%2.%3.%4.%5.%6.%7.%8.%9"/>
      <w:lvlJc w:val="right"/>
      <w:pPr>
        <w:ind w:left="6530" w:hanging="180"/>
      </w:pPr>
    </w:lvl>
  </w:abstractNum>
  <w:abstractNum w:abstractNumId="10" w15:restartNumberingAfterBreak="0">
    <w:nsid w:val="73263C2F"/>
    <w:multiLevelType w:val="multilevel"/>
    <w:tmpl w:val="2A70790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8D8584D"/>
    <w:multiLevelType w:val="multilevel"/>
    <w:tmpl w:val="76E82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5"/>
  </w:num>
  <w:num w:numId="2">
    <w:abstractNumId w:val="9"/>
  </w:num>
  <w:num w:numId="3">
    <w:abstractNumId w:val="8"/>
  </w:num>
  <w:num w:numId="4">
    <w:abstractNumId w:val="1"/>
  </w:num>
  <w:num w:numId="5">
    <w:abstractNumId w:val="0"/>
  </w:num>
  <w:num w:numId="6">
    <w:abstractNumId w:val="9"/>
    <w:lvlOverride w:ilvl="0">
      <w:startOverride w:val="1"/>
    </w:lvlOverride>
  </w:num>
  <w:num w:numId="7">
    <w:abstractNumId w:val="6"/>
  </w:num>
  <w:num w:numId="8">
    <w:abstractNumId w:val="8"/>
  </w:num>
  <w:num w:numId="9">
    <w:abstractNumId w:val="4"/>
  </w:num>
  <w:num w:numId="10">
    <w:abstractNumId w:val="10"/>
  </w:num>
  <w:num w:numId="11">
    <w:abstractNumId w:val="11"/>
  </w:num>
  <w:num w:numId="12">
    <w:abstractNumId w:val="2"/>
  </w:num>
  <w:num w:numId="13">
    <w:abstractNumId w:val="7"/>
  </w:num>
  <w:num w:numId="1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Francart">
    <w15:presenceInfo w15:providerId="None" w15:userId="Thomas Franc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249"/>
    <w:rsid w:val="00076AE3"/>
    <w:rsid w:val="00180581"/>
    <w:rsid w:val="001A0EFA"/>
    <w:rsid w:val="001E5B18"/>
    <w:rsid w:val="004823F6"/>
    <w:rsid w:val="004A6C25"/>
    <w:rsid w:val="00500AC7"/>
    <w:rsid w:val="00512249"/>
    <w:rsid w:val="005C53AA"/>
    <w:rsid w:val="005E6FFF"/>
    <w:rsid w:val="00631AB9"/>
    <w:rsid w:val="00661812"/>
    <w:rsid w:val="00676A48"/>
    <w:rsid w:val="006F6995"/>
    <w:rsid w:val="00702965"/>
    <w:rsid w:val="00750481"/>
    <w:rsid w:val="007B6D12"/>
    <w:rsid w:val="007F51E5"/>
    <w:rsid w:val="00803252"/>
    <w:rsid w:val="00816DE7"/>
    <w:rsid w:val="00831F2D"/>
    <w:rsid w:val="008C2554"/>
    <w:rsid w:val="00952BD8"/>
    <w:rsid w:val="00991EFC"/>
    <w:rsid w:val="009940D3"/>
    <w:rsid w:val="009F5903"/>
    <w:rsid w:val="00BA1D14"/>
    <w:rsid w:val="00BA4C06"/>
    <w:rsid w:val="00BB5781"/>
    <w:rsid w:val="00BF5100"/>
    <w:rsid w:val="00CC6B2C"/>
    <w:rsid w:val="00D06ED4"/>
    <w:rsid w:val="00E50A65"/>
    <w:rsid w:val="00E63AD4"/>
    <w:rsid w:val="00ED6CF2"/>
    <w:rsid w:val="00F01D79"/>
    <w:rsid w:val="00F04C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46FA"/>
  <w15:docId w15:val="{F908BDF2-5016-45EA-8387-3CE54FB6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Heading"/>
    <w:next w:val="Textbody"/>
    <w:uiPriority w:val="9"/>
    <w:qFormat/>
    <w:rsid w:val="004A6C25"/>
    <w:pPr>
      <w:numPr>
        <w:numId w:val="1"/>
      </w:numPr>
      <w:pBdr>
        <w:bottom w:val="single" w:sz="4" w:space="1" w:color="339F9F"/>
      </w:pBdr>
      <w:outlineLvl w:val="0"/>
    </w:pPr>
    <w:rPr>
      <w:b/>
      <w:bCs/>
      <w:color w:val="333333"/>
    </w:rPr>
  </w:style>
  <w:style w:type="paragraph" w:styleId="Titre2">
    <w:name w:val="heading 2"/>
    <w:basedOn w:val="Heading"/>
    <w:next w:val="Textbody"/>
    <w:uiPriority w:val="9"/>
    <w:unhideWhenUsed/>
    <w:qFormat/>
    <w:rsid w:val="004A6C25"/>
    <w:pPr>
      <w:numPr>
        <w:ilvl w:val="1"/>
        <w:numId w:val="1"/>
      </w:numPr>
      <w:pBdr>
        <w:bottom w:val="single" w:sz="6" w:space="1" w:color="3FC4C1"/>
      </w:pBdr>
      <w:spacing w:before="200"/>
      <w:outlineLvl w:val="1"/>
    </w:pPr>
    <w:rPr>
      <w:color w:val="333333"/>
    </w:rPr>
  </w:style>
  <w:style w:type="paragraph" w:styleId="Titre3">
    <w:name w:val="heading 3"/>
    <w:basedOn w:val="Heading"/>
    <w:next w:val="Textbody"/>
    <w:uiPriority w:val="9"/>
    <w:unhideWhenUsed/>
    <w:qFormat/>
    <w:rsid w:val="004A6C25"/>
    <w:pPr>
      <w:numPr>
        <w:ilvl w:val="2"/>
        <w:numId w:val="1"/>
      </w:numPr>
      <w:pBdr>
        <w:bottom w:val="single" w:sz="4" w:space="1" w:color="7BD7D5"/>
      </w:pBdr>
      <w:spacing w:before="140"/>
      <w:outlineLvl w:val="2"/>
    </w:pPr>
    <w:rPr>
      <w:color w:val="666666"/>
      <w:sz w:val="26"/>
    </w:rPr>
  </w:style>
  <w:style w:type="paragraph" w:styleId="Titre4">
    <w:name w:val="heading 4"/>
    <w:basedOn w:val="Heading"/>
    <w:next w:val="Textbody"/>
    <w:uiPriority w:val="9"/>
    <w:unhideWhenUsed/>
    <w:qFormat/>
    <w:pPr>
      <w:spacing w:before="120"/>
      <w:outlineLvl w:val="3"/>
    </w:pPr>
    <w:rPr>
      <w:i/>
      <w:iCs/>
      <w:sz w:val="24"/>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eastAsia="Noto Sans Mono CJK SC"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index">
    <w:name w:val="index heading"/>
    <w:basedOn w:val="Heading"/>
    <w:pPr>
      <w:suppressLineNumbers/>
    </w:pPr>
    <w:rPr>
      <w:b/>
      <w:bCs/>
      <w:sz w:val="32"/>
      <w:szCs w:val="32"/>
    </w:rPr>
  </w:style>
  <w:style w:type="paragraph" w:customStyle="1" w:styleId="ContentsHeading">
    <w:name w:val="Contents Heading"/>
    <w:basedOn w:val="Titreindex"/>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HeaderandFooter">
    <w:name w:val="Header and Footer"/>
    <w:basedOn w:val="Standard"/>
    <w:pPr>
      <w:suppressLineNumbers/>
      <w:tabs>
        <w:tab w:val="center" w:pos="4819"/>
        <w:tab w:val="right" w:pos="9638"/>
      </w:tabs>
    </w:pPr>
  </w:style>
  <w:style w:type="paragraph" w:styleId="Pieddepage">
    <w:name w:val="footer"/>
    <w:basedOn w:val="HeaderandFoote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IndexLink">
    <w:name w:val="Index Link"/>
  </w:style>
  <w:style w:type="numbering" w:customStyle="1" w:styleId="WWNum3">
    <w:name w:val="WWNum3"/>
    <w:basedOn w:val="Aucuneliste"/>
    <w:pPr>
      <w:numPr>
        <w:numId w:val="2"/>
      </w:numPr>
    </w:pPr>
  </w:style>
  <w:style w:type="numbering" w:customStyle="1" w:styleId="WWNum1">
    <w:name w:val="WWNum1"/>
    <w:basedOn w:val="Aucuneliste"/>
    <w:pPr>
      <w:numPr>
        <w:numId w:val="3"/>
      </w:numPr>
    </w:pPr>
  </w:style>
  <w:style w:type="character" w:styleId="Appelnotedebasdep">
    <w:name w:val="footnote reference"/>
    <w:basedOn w:val="Policepardfaut"/>
    <w:uiPriority w:val="99"/>
    <w:semiHidden/>
    <w:unhideWhenUsed/>
    <w:rPr>
      <w:vertAlign w:val="superscript"/>
    </w:rPr>
  </w:style>
  <w:style w:type="paragraph" w:styleId="En-ttedetabledesmatires">
    <w:name w:val="TOC Heading"/>
    <w:basedOn w:val="Titre1"/>
    <w:next w:val="Normal"/>
    <w:uiPriority w:val="39"/>
    <w:unhideWhenUsed/>
    <w:qFormat/>
    <w:rsid w:val="005E6FFF"/>
    <w:pPr>
      <w:keepLines/>
      <w:numPr>
        <w:numId w:val="0"/>
      </w:numPr>
      <w:pBdr>
        <w:bottom w:val="none" w:sz="0" w:space="0" w:color="auto"/>
      </w:pBd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fr-FR" w:bidi="ar-SA"/>
    </w:rPr>
  </w:style>
  <w:style w:type="paragraph" w:styleId="TM1">
    <w:name w:val="toc 1"/>
    <w:basedOn w:val="Normal"/>
    <w:next w:val="Normal"/>
    <w:autoRedefine/>
    <w:uiPriority w:val="39"/>
    <w:unhideWhenUsed/>
    <w:rsid w:val="005E6FFF"/>
    <w:pPr>
      <w:spacing w:after="100"/>
    </w:pPr>
    <w:rPr>
      <w:rFonts w:cs="Mangal"/>
      <w:szCs w:val="21"/>
    </w:rPr>
  </w:style>
  <w:style w:type="paragraph" w:styleId="TM2">
    <w:name w:val="toc 2"/>
    <w:basedOn w:val="Normal"/>
    <w:next w:val="Normal"/>
    <w:autoRedefine/>
    <w:uiPriority w:val="39"/>
    <w:unhideWhenUsed/>
    <w:rsid w:val="005E6FFF"/>
    <w:pPr>
      <w:spacing w:after="100"/>
      <w:ind w:left="240"/>
    </w:pPr>
    <w:rPr>
      <w:rFonts w:cs="Mangal"/>
      <w:szCs w:val="21"/>
    </w:rPr>
  </w:style>
  <w:style w:type="paragraph" w:styleId="TM3">
    <w:name w:val="toc 3"/>
    <w:basedOn w:val="Normal"/>
    <w:next w:val="Normal"/>
    <w:autoRedefine/>
    <w:uiPriority w:val="39"/>
    <w:unhideWhenUsed/>
    <w:rsid w:val="005E6FFF"/>
    <w:pPr>
      <w:spacing w:after="100"/>
      <w:ind w:left="480"/>
    </w:pPr>
    <w:rPr>
      <w:rFonts w:cs="Mangal"/>
      <w:szCs w:val="21"/>
    </w:rPr>
  </w:style>
  <w:style w:type="character" w:styleId="Lienhypertexte">
    <w:name w:val="Hyperlink"/>
    <w:basedOn w:val="Policepardfaut"/>
    <w:uiPriority w:val="99"/>
    <w:unhideWhenUsed/>
    <w:rsid w:val="005E6FFF"/>
    <w:rPr>
      <w:color w:val="0563C1" w:themeColor="hyperlink"/>
      <w:u w:val="single"/>
    </w:rPr>
  </w:style>
  <w:style w:type="paragraph" w:styleId="Rvision">
    <w:name w:val="Revision"/>
    <w:hidden/>
    <w:uiPriority w:val="99"/>
    <w:semiHidden/>
    <w:rsid w:val="00702965"/>
    <w:pPr>
      <w:suppressAutoHyphens w:val="0"/>
      <w:autoSpaceDN/>
      <w:textAlignment w:val="auto"/>
    </w:pPr>
    <w:rPr>
      <w:rFonts w:cs="Mangal"/>
      <w:szCs w:val="21"/>
    </w:rPr>
  </w:style>
  <w:style w:type="character" w:styleId="Mentionnonrsolue">
    <w:name w:val="Unresolved Mention"/>
    <w:basedOn w:val="Policepardfaut"/>
    <w:uiPriority w:val="99"/>
    <w:semiHidden/>
    <w:unhideWhenUsed/>
    <w:rsid w:val="00076AE3"/>
    <w:rPr>
      <w:color w:val="605E5C"/>
      <w:shd w:val="clear" w:color="auto" w:fill="E1DFDD"/>
    </w:rPr>
  </w:style>
  <w:style w:type="paragraph" w:styleId="Notedebasdepage">
    <w:name w:val="footnote text"/>
    <w:basedOn w:val="Normal"/>
    <w:link w:val="NotedebasdepageCar"/>
    <w:uiPriority w:val="99"/>
    <w:semiHidden/>
    <w:unhideWhenUsed/>
    <w:rsid w:val="00831F2D"/>
    <w:pPr>
      <w:spacing w:line="240" w:lineRule="auto"/>
    </w:pPr>
    <w:rPr>
      <w:rFonts w:cs="Mangal"/>
      <w:sz w:val="20"/>
      <w:szCs w:val="18"/>
    </w:rPr>
  </w:style>
  <w:style w:type="character" w:customStyle="1" w:styleId="NotedebasdepageCar">
    <w:name w:val="Note de bas de page Car"/>
    <w:basedOn w:val="Policepardfaut"/>
    <w:link w:val="Notedebasdepage"/>
    <w:uiPriority w:val="99"/>
    <w:semiHidden/>
    <w:rsid w:val="00831F2D"/>
    <w:rPr>
      <w:rFonts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ols.ietf.org/html/bcp14" TargetMode="External"/><Relationship Id="rId13" Type="http://schemas.openxmlformats.org/officeDocument/2006/relationships/hyperlink" Target="https://www.sitemaps.org/protoco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ublications.europa.eu/resource/dataset/eli_x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temaps.org/protocol.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3.org/TR/NOTE-datetime" TargetMode="External"/><Relationship Id="rId4" Type="http://schemas.openxmlformats.org/officeDocument/2006/relationships/settings" Target="settings.xml"/><Relationship Id="rId9" Type="http://schemas.openxmlformats.org/officeDocument/2006/relationships/hyperlink" Target="https://tools.ietf.org/html/bcp14"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08BBA-202C-4BD7-86AC-054F7D162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1718</TotalTime>
  <Pages>11</Pages>
  <Words>3716</Words>
  <Characters>20443</Characters>
  <Application>Microsoft Office Word</Application>
  <DocSecurity>0</DocSecurity>
  <Lines>170</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Francart</cp:lastModifiedBy>
  <cp:revision>25</cp:revision>
  <dcterms:created xsi:type="dcterms:W3CDTF">2021-12-18T17:09:00Z</dcterms:created>
  <dcterms:modified xsi:type="dcterms:W3CDTF">2022-02-11T17:24:00Z</dcterms:modified>
</cp:coreProperties>
</file>